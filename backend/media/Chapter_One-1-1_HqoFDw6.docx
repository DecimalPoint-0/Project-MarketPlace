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92E93B" w14:textId="77777777" w:rsidR="00B8529D" w:rsidRPr="00B8529D" w:rsidRDefault="00B8529D" w:rsidP="00B8529D">
      <w:pPr>
        <w:pStyle w:val="Heading1"/>
        <w:jc w:val="center"/>
        <w:rPr>
          <w:rFonts w:ascii="Times New Roman" w:hAnsi="Times New Roman" w:cs="Times New Roman"/>
          <w:b/>
          <w:color w:val="000000" w:themeColor="text1"/>
        </w:rPr>
      </w:pPr>
      <w:bookmarkStart w:id="0" w:name="_Toc175570238"/>
      <w:r w:rsidRPr="00B8529D">
        <w:rPr>
          <w:rFonts w:ascii="Times New Roman" w:hAnsi="Times New Roman" w:cs="Times New Roman"/>
          <w:b/>
          <w:color w:val="000000" w:themeColor="text1"/>
        </w:rPr>
        <w:t>CHAPTER ONE</w:t>
      </w:r>
      <w:bookmarkEnd w:id="0"/>
    </w:p>
    <w:p w14:paraId="740A731E" w14:textId="77777777" w:rsidR="00DB0A82" w:rsidRDefault="00B8529D" w:rsidP="00B8529D">
      <w:pPr>
        <w:pStyle w:val="Heading1"/>
        <w:jc w:val="center"/>
        <w:rPr>
          <w:rFonts w:ascii="Times New Roman" w:hAnsi="Times New Roman" w:cs="Times New Roman"/>
          <w:b/>
          <w:color w:val="000000" w:themeColor="text1"/>
        </w:rPr>
      </w:pPr>
      <w:bookmarkStart w:id="1" w:name="_Toc175570239"/>
      <w:r w:rsidRPr="00B8529D">
        <w:rPr>
          <w:rFonts w:ascii="Times New Roman" w:hAnsi="Times New Roman" w:cs="Times New Roman"/>
          <w:b/>
          <w:color w:val="000000" w:themeColor="text1"/>
        </w:rPr>
        <w:t>INTRODUCTION</w:t>
      </w:r>
      <w:bookmarkEnd w:id="1"/>
    </w:p>
    <w:p w14:paraId="4FEF3B4F" w14:textId="77777777" w:rsidR="00B8529D" w:rsidRPr="00B8529D" w:rsidRDefault="00B8529D" w:rsidP="000466DB">
      <w:pPr>
        <w:spacing w:line="480" w:lineRule="auto"/>
        <w:jc w:val="both"/>
        <w:rPr>
          <w:rFonts w:ascii="Times New Roman" w:hAnsi="Times New Roman" w:cs="Times New Roman"/>
          <w:b/>
          <w:sz w:val="28"/>
          <w:szCs w:val="28"/>
        </w:rPr>
      </w:pPr>
      <w:r>
        <w:rPr>
          <w:rFonts w:ascii="Times New Roman" w:hAnsi="Times New Roman" w:cs="Times New Roman"/>
          <w:b/>
          <w:sz w:val="28"/>
          <w:szCs w:val="28"/>
        </w:rPr>
        <w:t>1.0</w:t>
      </w:r>
      <w:r w:rsidRPr="000466DB">
        <w:rPr>
          <w:rFonts w:ascii="Times New Roman" w:hAnsi="Times New Roman" w:cs="Times New Roman"/>
          <w:b/>
          <w:sz w:val="28"/>
          <w:szCs w:val="28"/>
        </w:rPr>
        <w:t xml:space="preserve"> Background of the Study</w:t>
      </w:r>
    </w:p>
    <w:p w14:paraId="27C337D1" w14:textId="77777777" w:rsidR="00996998" w:rsidRPr="00996998" w:rsidRDefault="00996998" w:rsidP="00996998">
      <w:pPr>
        <w:spacing w:line="480" w:lineRule="auto"/>
        <w:jc w:val="both"/>
        <w:rPr>
          <w:rFonts w:ascii="Times New Roman" w:hAnsi="Times New Roman" w:cs="Times New Roman"/>
          <w:sz w:val="28"/>
          <w:szCs w:val="28"/>
        </w:rPr>
      </w:pPr>
      <w:r w:rsidRPr="00996998">
        <w:rPr>
          <w:rFonts w:ascii="Times New Roman" w:hAnsi="Times New Roman" w:cs="Times New Roman"/>
          <w:sz w:val="28"/>
          <w:szCs w:val="28"/>
        </w:rPr>
        <w:t>In the ever-evolving landscape of computer networks, accurately predicting and optimizing network traffic is crucial for maintaining performance and reliability. Traditional methods of network traffic prediction often rely on heuristic-based approaches or simple statistical models, which can fall short in complex and dynamic environments. Recent advancements in machine learning, particularly through the use of Large Language Models (LLMs), Graph Neural Networks (GNNs), and Reinforcement Learning (RL), offer promising alternatives to enhance network traffic prediction and optimization.</w:t>
      </w:r>
    </w:p>
    <w:p w14:paraId="074118E8" w14:textId="77777777" w:rsidR="00996998" w:rsidRDefault="00996998" w:rsidP="00996998">
      <w:pPr>
        <w:spacing w:line="480" w:lineRule="auto"/>
        <w:jc w:val="both"/>
        <w:rPr>
          <w:rFonts w:ascii="Times New Roman" w:hAnsi="Times New Roman" w:cs="Times New Roman"/>
          <w:sz w:val="28"/>
          <w:szCs w:val="28"/>
        </w:rPr>
      </w:pPr>
      <w:r w:rsidRPr="00996998">
        <w:rPr>
          <w:rFonts w:ascii="Times New Roman" w:hAnsi="Times New Roman" w:cs="Times New Roman"/>
          <w:sz w:val="28"/>
          <w:szCs w:val="28"/>
        </w:rPr>
        <w:t>Traditional traffic prediction techniques often utilize static heuristics or simplistic statistical models that struggle to address the dynamic and multifaceted nature of modern networks (</w:t>
      </w:r>
      <w:r w:rsidR="00382FD3">
        <w:rPr>
          <w:rFonts w:ascii="Times New Roman" w:hAnsi="Times New Roman" w:cs="Times New Roman"/>
          <w:sz w:val="28"/>
          <w:szCs w:val="28"/>
        </w:rPr>
        <w:t>George et.al.</w:t>
      </w:r>
      <w:r w:rsidRPr="00996998">
        <w:rPr>
          <w:rFonts w:ascii="Times New Roman" w:hAnsi="Times New Roman" w:cs="Times New Roman"/>
          <w:sz w:val="28"/>
          <w:szCs w:val="28"/>
        </w:rPr>
        <w:t>, 202</w:t>
      </w:r>
      <w:r w:rsidR="00AF2DF8">
        <w:rPr>
          <w:rFonts w:ascii="Times New Roman" w:hAnsi="Times New Roman" w:cs="Times New Roman"/>
          <w:sz w:val="28"/>
          <w:szCs w:val="28"/>
        </w:rPr>
        <w:t>0</w:t>
      </w:r>
      <w:r w:rsidRPr="00996998">
        <w:rPr>
          <w:rFonts w:ascii="Times New Roman" w:hAnsi="Times New Roman" w:cs="Times New Roman"/>
          <w:sz w:val="28"/>
          <w:szCs w:val="28"/>
        </w:rPr>
        <w:t xml:space="preserve">). As network infrastructures grow in complexity and scale, these conventional approaches may not be sufficient </w:t>
      </w:r>
      <w:r>
        <w:rPr>
          <w:rFonts w:ascii="Times New Roman" w:hAnsi="Times New Roman" w:cs="Times New Roman"/>
          <w:sz w:val="28"/>
          <w:szCs w:val="28"/>
        </w:rPr>
        <w:t>to ensure efficient operations.</w:t>
      </w:r>
    </w:p>
    <w:p w14:paraId="676536CC" w14:textId="77777777" w:rsidR="00996998" w:rsidRDefault="00996998" w:rsidP="00996998">
      <w:pPr>
        <w:spacing w:line="480" w:lineRule="auto"/>
        <w:jc w:val="both"/>
        <w:rPr>
          <w:rFonts w:ascii="Times New Roman" w:hAnsi="Times New Roman" w:cs="Times New Roman"/>
          <w:sz w:val="28"/>
          <w:szCs w:val="28"/>
        </w:rPr>
      </w:pPr>
      <w:r w:rsidRPr="00996998">
        <w:rPr>
          <w:rFonts w:ascii="Times New Roman" w:hAnsi="Times New Roman" w:cs="Times New Roman"/>
          <w:sz w:val="28"/>
          <w:szCs w:val="28"/>
        </w:rPr>
        <w:t xml:space="preserve">Large Language Models (LLMs): Renowned for their proficiency in processing and understanding natural language, LLMs have demonstrated remarkable capabilities in feature extraction and representation. Their application to network traffic data, </w:t>
      </w:r>
      <w:r w:rsidRPr="00996998">
        <w:rPr>
          <w:rFonts w:ascii="Times New Roman" w:hAnsi="Times New Roman" w:cs="Times New Roman"/>
          <w:sz w:val="28"/>
          <w:szCs w:val="28"/>
        </w:rPr>
        <w:lastRenderedPageBreak/>
        <w:t>which is often structured as logs or packets, could unlock new avenues for identifying meaningful patterns and insights (</w:t>
      </w:r>
      <w:r w:rsidR="001D2866" w:rsidRPr="00AF2DF8">
        <w:rPr>
          <w:rFonts w:ascii="Times New Roman" w:hAnsi="Times New Roman" w:cs="Times New Roman"/>
          <w:sz w:val="28"/>
          <w:szCs w:val="28"/>
        </w:rPr>
        <w:t>Humza</w:t>
      </w:r>
      <w:r w:rsidR="001D2866" w:rsidRPr="00996998">
        <w:rPr>
          <w:rFonts w:ascii="Times New Roman" w:hAnsi="Times New Roman" w:cs="Times New Roman"/>
          <w:sz w:val="28"/>
          <w:szCs w:val="28"/>
        </w:rPr>
        <w:t xml:space="preserve"> </w:t>
      </w:r>
      <w:r w:rsidRPr="00996998">
        <w:rPr>
          <w:rFonts w:ascii="Times New Roman" w:hAnsi="Times New Roman" w:cs="Times New Roman"/>
          <w:sz w:val="28"/>
          <w:szCs w:val="28"/>
        </w:rPr>
        <w:t>et al., 202</w:t>
      </w:r>
      <w:r w:rsidR="001D2866">
        <w:rPr>
          <w:rFonts w:ascii="Times New Roman" w:hAnsi="Times New Roman" w:cs="Times New Roman"/>
          <w:sz w:val="28"/>
          <w:szCs w:val="28"/>
        </w:rPr>
        <w:t>4</w:t>
      </w:r>
      <w:r w:rsidRPr="00996998">
        <w:rPr>
          <w:rFonts w:ascii="Times New Roman" w:hAnsi="Times New Roman" w:cs="Times New Roman"/>
          <w:sz w:val="28"/>
          <w:szCs w:val="28"/>
        </w:rPr>
        <w:t>). However, adapting these models to interpret and extract relevant features from the unique and often unstructured nature of network tr</w:t>
      </w:r>
      <w:r>
        <w:rPr>
          <w:rFonts w:ascii="Times New Roman" w:hAnsi="Times New Roman" w:cs="Times New Roman"/>
          <w:sz w:val="28"/>
          <w:szCs w:val="28"/>
        </w:rPr>
        <w:t>affic data remains a challenge.</w:t>
      </w:r>
    </w:p>
    <w:p w14:paraId="30F42AFE" w14:textId="77777777" w:rsidR="00996998" w:rsidRDefault="00996998" w:rsidP="00996998">
      <w:pPr>
        <w:spacing w:line="480" w:lineRule="auto"/>
        <w:jc w:val="both"/>
        <w:rPr>
          <w:rFonts w:ascii="Times New Roman" w:hAnsi="Times New Roman" w:cs="Times New Roman"/>
          <w:sz w:val="28"/>
          <w:szCs w:val="28"/>
        </w:rPr>
      </w:pPr>
      <w:r w:rsidRPr="00996998">
        <w:rPr>
          <w:rFonts w:ascii="Times New Roman" w:hAnsi="Times New Roman" w:cs="Times New Roman"/>
          <w:sz w:val="28"/>
          <w:szCs w:val="28"/>
        </w:rPr>
        <w:t>Graph Neural Networks (GNNs): GNNs provide a powerful tool for modeling the intricate relationships between network nodes and edges. Given that networks are inherently complex, with interactions and dependencies that are not easily captured by traditional methods, GNNs can offer a more nuanced understanding of network dynamics. Their ability to represent and learn from graph structures may lead to improved predictions and insights into networ</w:t>
      </w:r>
      <w:r>
        <w:rPr>
          <w:rFonts w:ascii="Times New Roman" w:hAnsi="Times New Roman" w:cs="Times New Roman"/>
          <w:sz w:val="28"/>
          <w:szCs w:val="28"/>
        </w:rPr>
        <w:t>k behavior (</w:t>
      </w:r>
      <w:r w:rsidR="00353586" w:rsidRPr="00353586">
        <w:rPr>
          <w:rFonts w:ascii="Times New Roman" w:hAnsi="Times New Roman" w:cs="Times New Roman"/>
          <w:sz w:val="28"/>
          <w:szCs w:val="28"/>
        </w:rPr>
        <w:t xml:space="preserve">Haoran </w:t>
      </w:r>
      <w:r w:rsidR="00353586">
        <w:rPr>
          <w:rFonts w:ascii="Times New Roman" w:hAnsi="Times New Roman" w:cs="Times New Roman"/>
          <w:sz w:val="28"/>
          <w:szCs w:val="28"/>
        </w:rPr>
        <w:t>et al., 2024</w:t>
      </w:r>
      <w:r>
        <w:rPr>
          <w:rFonts w:ascii="Times New Roman" w:hAnsi="Times New Roman" w:cs="Times New Roman"/>
          <w:sz w:val="28"/>
          <w:szCs w:val="28"/>
        </w:rPr>
        <w:t>).</w:t>
      </w:r>
    </w:p>
    <w:p w14:paraId="222227EB" w14:textId="77777777" w:rsidR="00996998" w:rsidRDefault="00996998" w:rsidP="00996998">
      <w:pPr>
        <w:spacing w:line="480" w:lineRule="auto"/>
        <w:jc w:val="both"/>
        <w:rPr>
          <w:rFonts w:ascii="Times New Roman" w:hAnsi="Times New Roman" w:cs="Times New Roman"/>
          <w:sz w:val="28"/>
          <w:szCs w:val="28"/>
        </w:rPr>
      </w:pPr>
      <w:r w:rsidRPr="00996998">
        <w:rPr>
          <w:rFonts w:ascii="Times New Roman" w:hAnsi="Times New Roman" w:cs="Times New Roman"/>
          <w:sz w:val="28"/>
          <w:szCs w:val="28"/>
        </w:rPr>
        <w:t>Reinforcement Learning (RL): RL offers a dynamic approach to optimizing network performance by making decisions based on predictions and current network states. Integrating RL with predictions from LLM-GNN models can facilitate the development of adaptive strategies that optimize network performance in real-time. This integration could lead to significant advancements in traffic management, load balancing, and congestion mitigation (</w:t>
      </w:r>
      <w:proofErr w:type="spellStart"/>
      <w:r w:rsidR="00353586" w:rsidRPr="00353586">
        <w:rPr>
          <w:rFonts w:ascii="Times New Roman" w:hAnsi="Times New Roman" w:cs="Times New Roman"/>
          <w:sz w:val="28"/>
          <w:szCs w:val="28"/>
        </w:rPr>
        <w:t>Fathinezhad</w:t>
      </w:r>
      <w:proofErr w:type="spellEnd"/>
      <w:r w:rsidR="00353586" w:rsidRPr="00996998">
        <w:rPr>
          <w:rFonts w:ascii="Times New Roman" w:hAnsi="Times New Roman" w:cs="Times New Roman"/>
          <w:sz w:val="28"/>
          <w:szCs w:val="28"/>
        </w:rPr>
        <w:t xml:space="preserve"> </w:t>
      </w:r>
      <w:r w:rsidR="00353586">
        <w:rPr>
          <w:rFonts w:ascii="Times New Roman" w:hAnsi="Times New Roman" w:cs="Times New Roman"/>
          <w:sz w:val="28"/>
          <w:szCs w:val="28"/>
        </w:rPr>
        <w:t>et al., 2023</w:t>
      </w:r>
      <w:r w:rsidRPr="00996998">
        <w:rPr>
          <w:rFonts w:ascii="Times New Roman" w:hAnsi="Times New Roman" w:cs="Times New Roman"/>
          <w:sz w:val="28"/>
          <w:szCs w:val="28"/>
        </w:rPr>
        <w:t>).</w:t>
      </w:r>
    </w:p>
    <w:p w14:paraId="13622D74" w14:textId="77777777" w:rsidR="00996998" w:rsidRPr="00996998" w:rsidRDefault="00996998" w:rsidP="00996998">
      <w:pPr>
        <w:spacing w:line="480" w:lineRule="auto"/>
        <w:jc w:val="both"/>
        <w:rPr>
          <w:rFonts w:ascii="Times New Roman" w:hAnsi="Times New Roman" w:cs="Times New Roman"/>
          <w:sz w:val="28"/>
          <w:szCs w:val="28"/>
        </w:rPr>
      </w:pPr>
      <w:r w:rsidRPr="00996998">
        <w:rPr>
          <w:rFonts w:ascii="Times New Roman" w:hAnsi="Times New Roman" w:cs="Times New Roman"/>
          <w:sz w:val="28"/>
          <w:szCs w:val="28"/>
        </w:rPr>
        <w:t xml:space="preserve">This research aims to develop a novel framework that integrates LLMs, GNNs, and RL for comprehensive network traffic prediction and optimization. By investigating the effectiveness of LLMs in feature extraction, exploring how GNNs can model </w:t>
      </w:r>
      <w:r w:rsidRPr="00996998">
        <w:rPr>
          <w:rFonts w:ascii="Times New Roman" w:hAnsi="Times New Roman" w:cs="Times New Roman"/>
          <w:sz w:val="28"/>
          <w:szCs w:val="28"/>
        </w:rPr>
        <w:lastRenderedPageBreak/>
        <w:t>complex network relationships, and evaluating RL-driven optimization strategies, this study seeks to advance t</w:t>
      </w:r>
      <w:r>
        <w:rPr>
          <w:rFonts w:ascii="Times New Roman" w:hAnsi="Times New Roman" w:cs="Times New Roman"/>
          <w:sz w:val="28"/>
          <w:szCs w:val="28"/>
        </w:rPr>
        <w:t>he field of network management.</w:t>
      </w:r>
    </w:p>
    <w:p w14:paraId="38766EC4" w14:textId="77777777" w:rsidR="00996998" w:rsidRPr="00996998" w:rsidRDefault="00996998" w:rsidP="00996998">
      <w:pPr>
        <w:spacing w:line="480" w:lineRule="auto"/>
        <w:jc w:val="both"/>
        <w:rPr>
          <w:rFonts w:ascii="Times New Roman" w:hAnsi="Times New Roman" w:cs="Times New Roman"/>
          <w:sz w:val="28"/>
          <w:szCs w:val="28"/>
        </w:rPr>
      </w:pPr>
      <w:r w:rsidRPr="00996998">
        <w:rPr>
          <w:rFonts w:ascii="Times New Roman" w:hAnsi="Times New Roman" w:cs="Times New Roman"/>
          <w:sz w:val="28"/>
          <w:szCs w:val="28"/>
        </w:rPr>
        <w:t>The proposed framework has the potential to offer new insights and solutions for improving network performance in various scenarios, representing a significant contribution to both the fields of computer networks and machine learning.</w:t>
      </w:r>
    </w:p>
    <w:p w14:paraId="328434D0" w14:textId="77777777" w:rsidR="00996998" w:rsidRDefault="00996998" w:rsidP="00996998">
      <w:pPr>
        <w:spacing w:line="480" w:lineRule="auto"/>
        <w:jc w:val="both"/>
        <w:rPr>
          <w:rFonts w:ascii="Times New Roman" w:hAnsi="Times New Roman" w:cs="Times New Roman"/>
          <w:b/>
          <w:sz w:val="28"/>
          <w:szCs w:val="28"/>
        </w:rPr>
      </w:pPr>
      <w:r>
        <w:rPr>
          <w:rFonts w:ascii="Times New Roman" w:hAnsi="Times New Roman" w:cs="Times New Roman"/>
          <w:sz w:val="28"/>
          <w:szCs w:val="28"/>
        </w:rPr>
        <w:t>A</w:t>
      </w:r>
      <w:r w:rsidRPr="00996998">
        <w:rPr>
          <w:rFonts w:ascii="Times New Roman" w:hAnsi="Times New Roman" w:cs="Times New Roman"/>
          <w:sz w:val="28"/>
          <w:szCs w:val="28"/>
        </w:rPr>
        <w:t>s the modern era of computer networks continues to evolve, managing and optimizing network traffic has become increasingly critical. By leveraging advanced machine learning techniques, such as LLMs, GNNs, and RL, this research endeavors to overcome the limitations of traditional methods, enhancing the management of network traffic and ensuring reliable network operations.</w:t>
      </w:r>
      <w:r w:rsidR="000466DB" w:rsidRPr="000466DB">
        <w:rPr>
          <w:rFonts w:ascii="Times New Roman" w:hAnsi="Times New Roman" w:cs="Times New Roman"/>
          <w:b/>
          <w:sz w:val="28"/>
          <w:szCs w:val="28"/>
        </w:rPr>
        <w:t xml:space="preserve"> </w:t>
      </w:r>
    </w:p>
    <w:p w14:paraId="14EAE0B6" w14:textId="591D80E5" w:rsidR="000466DB" w:rsidRPr="00FF2178" w:rsidRDefault="000466DB" w:rsidP="00996998">
      <w:pPr>
        <w:spacing w:line="480" w:lineRule="auto"/>
        <w:jc w:val="both"/>
        <w:rPr>
          <w:rFonts w:ascii="Times New Roman" w:hAnsi="Times New Roman" w:cs="Times New Roman"/>
          <w:b/>
          <w:i/>
          <w:iCs/>
          <w:sz w:val="28"/>
          <w:szCs w:val="28"/>
          <w:highlight w:val="yellow"/>
        </w:rPr>
      </w:pPr>
      <w:r w:rsidRPr="00FF2178">
        <w:rPr>
          <w:rFonts w:ascii="Times New Roman" w:hAnsi="Times New Roman" w:cs="Times New Roman"/>
          <w:b/>
          <w:sz w:val="28"/>
          <w:szCs w:val="28"/>
          <w:highlight w:val="yellow"/>
        </w:rPr>
        <w:t>1.1 Historical Background of the Study</w:t>
      </w:r>
      <w:ins w:id="2" w:author="Olumide Owolabi" w:date="2024-11-04T08:48:00Z" w16du:dateUtc="2024-11-04T07:48:00Z">
        <w:r w:rsidR="00FF2178" w:rsidRPr="00FF2178">
          <w:rPr>
            <w:rFonts w:ascii="Times New Roman" w:hAnsi="Times New Roman" w:cs="Times New Roman"/>
            <w:b/>
            <w:sz w:val="28"/>
            <w:szCs w:val="28"/>
            <w:rPrChange w:id="3" w:author="Olumide Owolabi" w:date="2024-11-04T08:49:00Z" w16du:dateUtc="2024-11-04T07:49:00Z">
              <w:rPr>
                <w:rFonts w:ascii="Times New Roman" w:hAnsi="Times New Roman" w:cs="Times New Roman"/>
                <w:b/>
                <w:sz w:val="28"/>
                <w:szCs w:val="28"/>
                <w:highlight w:val="yellow"/>
              </w:rPr>
            </w:rPrChange>
          </w:rPr>
          <w:t xml:space="preserve"> </w:t>
        </w:r>
        <w:r w:rsidR="00FF2178" w:rsidRPr="00FF2178">
          <w:rPr>
            <w:rFonts w:ascii="Times New Roman" w:hAnsi="Times New Roman" w:cs="Times New Roman"/>
            <w:b/>
            <w:i/>
            <w:iCs/>
            <w:sz w:val="28"/>
            <w:szCs w:val="28"/>
            <w:rPrChange w:id="4" w:author="Olumide Owolabi" w:date="2024-11-04T08:49:00Z" w16du:dateUtc="2024-11-04T07:49:00Z">
              <w:rPr>
                <w:rFonts w:ascii="Times New Roman" w:hAnsi="Times New Roman" w:cs="Times New Roman"/>
                <w:b/>
                <w:i/>
                <w:iCs/>
                <w:sz w:val="28"/>
                <w:szCs w:val="28"/>
                <w:highlight w:val="yellow"/>
              </w:rPr>
            </w:rPrChange>
          </w:rPr>
          <w:t>Th</w:t>
        </w:r>
      </w:ins>
      <w:ins w:id="5" w:author="Olumide Owolabi" w:date="2024-11-04T08:49:00Z" w16du:dateUtc="2024-11-04T07:49:00Z">
        <w:r w:rsidR="00FF2178" w:rsidRPr="00FF2178">
          <w:rPr>
            <w:rFonts w:ascii="Times New Roman" w:hAnsi="Times New Roman" w:cs="Times New Roman"/>
            <w:b/>
            <w:i/>
            <w:iCs/>
            <w:sz w:val="28"/>
            <w:szCs w:val="28"/>
            <w:rPrChange w:id="6" w:author="Olumide Owolabi" w:date="2024-11-04T08:49:00Z" w16du:dateUtc="2024-11-04T07:49:00Z">
              <w:rPr>
                <w:rFonts w:ascii="Times New Roman" w:hAnsi="Times New Roman" w:cs="Times New Roman"/>
                <w:b/>
                <w:i/>
                <w:iCs/>
                <w:sz w:val="28"/>
                <w:szCs w:val="28"/>
                <w:highlight w:val="yellow"/>
              </w:rPr>
            </w:rPrChange>
          </w:rPr>
          <w:t>is Section belongs in Chapter Two</w:t>
        </w:r>
      </w:ins>
    </w:p>
    <w:p w14:paraId="11BB7518" w14:textId="68A2E6C0" w:rsidR="00996998" w:rsidRPr="00FF2178" w:rsidRDefault="00FF2178" w:rsidP="00996998">
      <w:pPr>
        <w:spacing w:line="480" w:lineRule="auto"/>
        <w:jc w:val="both"/>
        <w:rPr>
          <w:rFonts w:ascii="Times New Roman" w:hAnsi="Times New Roman" w:cs="Times New Roman"/>
          <w:sz w:val="28"/>
          <w:szCs w:val="28"/>
          <w:highlight w:val="yellow"/>
        </w:rPr>
      </w:pPr>
      <w:r>
        <w:rPr>
          <w:rFonts w:ascii="Times New Roman" w:hAnsi="Times New Roman" w:cs="Times New Roman"/>
          <w:sz w:val="28"/>
          <w:szCs w:val="28"/>
          <w:highlight w:val="yellow"/>
        </w:rPr>
        <w:t xml:space="preserve"> </w:t>
      </w:r>
      <w:r w:rsidR="00996998" w:rsidRPr="00FF2178">
        <w:rPr>
          <w:rFonts w:ascii="Times New Roman" w:hAnsi="Times New Roman" w:cs="Times New Roman"/>
          <w:sz w:val="28"/>
          <w:szCs w:val="28"/>
          <w:highlight w:val="yellow"/>
        </w:rPr>
        <w:t>Historically, network traffic management has relied on straightforward statistical methods and heuristic rules. Early approaches primarily focused on basic metrics such as packet loss and latency, often overlooking the complex relationships between different network components. As networks evolved, more sophisticated models emerged, including queuing theory and traffic engineering techniques, which offered better insights but still struggled to handle the scale and dynamics of modern networks (</w:t>
      </w:r>
      <w:r w:rsidR="0072281A" w:rsidRPr="00FF2178">
        <w:rPr>
          <w:rFonts w:ascii="Times New Roman" w:hAnsi="Times New Roman" w:cs="Times New Roman"/>
          <w:sz w:val="28"/>
          <w:szCs w:val="28"/>
          <w:highlight w:val="yellow"/>
        </w:rPr>
        <w:t>Abbasi et al., 2021</w:t>
      </w:r>
      <w:r w:rsidR="00996998" w:rsidRPr="00FF2178">
        <w:rPr>
          <w:rFonts w:ascii="Times New Roman" w:hAnsi="Times New Roman" w:cs="Times New Roman"/>
          <w:sz w:val="28"/>
          <w:szCs w:val="28"/>
          <w:highlight w:val="yellow"/>
        </w:rPr>
        <w:t>).</w:t>
      </w:r>
    </w:p>
    <w:p w14:paraId="5F87DE6D" w14:textId="77777777" w:rsidR="00996998" w:rsidRPr="00FF2178" w:rsidRDefault="00996998" w:rsidP="00996998">
      <w:pPr>
        <w:spacing w:line="480" w:lineRule="auto"/>
        <w:jc w:val="both"/>
        <w:rPr>
          <w:rFonts w:ascii="Times New Roman" w:hAnsi="Times New Roman" w:cs="Times New Roman"/>
          <w:sz w:val="28"/>
          <w:szCs w:val="28"/>
          <w:highlight w:val="yellow"/>
        </w:rPr>
      </w:pPr>
      <w:r w:rsidRPr="00FF2178">
        <w:rPr>
          <w:rFonts w:ascii="Times New Roman" w:hAnsi="Times New Roman" w:cs="Times New Roman"/>
          <w:sz w:val="28"/>
          <w:szCs w:val="28"/>
          <w:highlight w:val="yellow"/>
        </w:rPr>
        <w:lastRenderedPageBreak/>
        <w:t>The advent of machine learning (ML) introduced new possibilities for network traffic management. Initial applications of ML were largely confined to supervised learning methods aimed at anomaly detection and traffic forecasting. However, the introduction of deep learning and neural networks significantly expanded these capabilities, enabling more nuanced analyses and predictions (</w:t>
      </w:r>
      <w:r w:rsidR="0072281A" w:rsidRPr="00FF2178">
        <w:rPr>
          <w:rFonts w:ascii="Times New Roman" w:hAnsi="Times New Roman" w:cs="Times New Roman"/>
          <w:sz w:val="28"/>
          <w:szCs w:val="28"/>
          <w:highlight w:val="yellow"/>
        </w:rPr>
        <w:t>Sarker</w:t>
      </w:r>
      <w:r w:rsidRPr="00FF2178">
        <w:rPr>
          <w:rFonts w:ascii="Times New Roman" w:hAnsi="Times New Roman" w:cs="Times New Roman"/>
          <w:sz w:val="28"/>
          <w:szCs w:val="28"/>
          <w:highlight w:val="yellow"/>
        </w:rPr>
        <w:t>, 202</w:t>
      </w:r>
      <w:r w:rsidR="0072281A" w:rsidRPr="00FF2178">
        <w:rPr>
          <w:rFonts w:ascii="Times New Roman" w:hAnsi="Times New Roman" w:cs="Times New Roman"/>
          <w:sz w:val="28"/>
          <w:szCs w:val="28"/>
          <w:highlight w:val="yellow"/>
        </w:rPr>
        <w:t>1</w:t>
      </w:r>
      <w:r w:rsidRPr="00FF2178">
        <w:rPr>
          <w:rFonts w:ascii="Times New Roman" w:hAnsi="Times New Roman" w:cs="Times New Roman"/>
          <w:sz w:val="28"/>
          <w:szCs w:val="28"/>
          <w:highlight w:val="yellow"/>
        </w:rPr>
        <w:t>). Notably, Graph Neural Networks (GNNs) have emerged as a powerful tool for capturing the structural relationships within networks, allowing for improved understanding of node interactions and dependencies. Meanwhile, Reinforcement Learning (RL) has begun to provide adaptive solutions for real-time optimization, dynamically adjusting to changing network conditions (</w:t>
      </w:r>
      <w:r w:rsidR="0072281A" w:rsidRPr="00FF2178">
        <w:rPr>
          <w:rFonts w:ascii="Times New Roman" w:hAnsi="Times New Roman" w:cs="Times New Roman"/>
          <w:sz w:val="28"/>
          <w:szCs w:val="28"/>
          <w:highlight w:val="yellow"/>
        </w:rPr>
        <w:t>Sajith et al., 2024</w:t>
      </w:r>
      <w:r w:rsidRPr="00FF2178">
        <w:rPr>
          <w:rFonts w:ascii="Times New Roman" w:hAnsi="Times New Roman" w:cs="Times New Roman"/>
          <w:sz w:val="28"/>
          <w:szCs w:val="28"/>
          <w:highlight w:val="yellow"/>
        </w:rPr>
        <w:t>).</w:t>
      </w:r>
    </w:p>
    <w:p w14:paraId="7A6CEB16" w14:textId="77777777" w:rsidR="00996998" w:rsidRPr="00FF2178" w:rsidRDefault="00996998" w:rsidP="00996998">
      <w:pPr>
        <w:spacing w:line="480" w:lineRule="auto"/>
        <w:jc w:val="both"/>
        <w:rPr>
          <w:rFonts w:ascii="Times New Roman" w:hAnsi="Times New Roman" w:cs="Times New Roman"/>
          <w:sz w:val="28"/>
          <w:szCs w:val="28"/>
          <w:highlight w:val="yellow"/>
        </w:rPr>
      </w:pPr>
      <w:r w:rsidRPr="00FF2178">
        <w:rPr>
          <w:rFonts w:ascii="Times New Roman" w:hAnsi="Times New Roman" w:cs="Times New Roman"/>
          <w:sz w:val="28"/>
          <w:szCs w:val="28"/>
          <w:highlight w:val="yellow"/>
        </w:rPr>
        <w:t>Recent advancements have further pushed the boundaries of what is possible. Large Language Models (LLMs) have demonstrated their potential in various domains beyond natural language processing, including network data analysis. By leveraging LLMs for feature extraction and insights, researchers can better understand network behaviors and predict traffic</w:t>
      </w:r>
      <w:r w:rsidR="00F35D52" w:rsidRPr="00FF2178">
        <w:rPr>
          <w:rFonts w:ascii="Times New Roman" w:hAnsi="Times New Roman" w:cs="Times New Roman"/>
          <w:sz w:val="28"/>
          <w:szCs w:val="28"/>
          <w:highlight w:val="yellow"/>
        </w:rPr>
        <w:t xml:space="preserve"> patterns (</w:t>
      </w:r>
      <w:r w:rsidR="00BE0EE8" w:rsidRPr="00FF2178">
        <w:rPr>
          <w:rFonts w:ascii="Times New Roman" w:hAnsi="Times New Roman" w:cs="Times New Roman"/>
          <w:sz w:val="28"/>
          <w:szCs w:val="28"/>
          <w:highlight w:val="yellow"/>
        </w:rPr>
        <w:t xml:space="preserve">Oluwafemi </w:t>
      </w:r>
      <w:r w:rsidR="00F35D52" w:rsidRPr="00FF2178">
        <w:rPr>
          <w:rFonts w:ascii="Times New Roman" w:hAnsi="Times New Roman" w:cs="Times New Roman"/>
          <w:sz w:val="28"/>
          <w:szCs w:val="28"/>
          <w:highlight w:val="yellow"/>
        </w:rPr>
        <w:t>et al., 202</w:t>
      </w:r>
      <w:r w:rsidR="00BE0EE8" w:rsidRPr="00FF2178">
        <w:rPr>
          <w:rFonts w:ascii="Times New Roman" w:hAnsi="Times New Roman" w:cs="Times New Roman"/>
          <w:sz w:val="28"/>
          <w:szCs w:val="28"/>
          <w:highlight w:val="yellow"/>
        </w:rPr>
        <w:t>4</w:t>
      </w:r>
      <w:r w:rsidR="00F35D52" w:rsidRPr="00FF2178">
        <w:rPr>
          <w:rFonts w:ascii="Times New Roman" w:hAnsi="Times New Roman" w:cs="Times New Roman"/>
          <w:sz w:val="28"/>
          <w:szCs w:val="28"/>
          <w:highlight w:val="yellow"/>
        </w:rPr>
        <w:t>).</w:t>
      </w:r>
    </w:p>
    <w:p w14:paraId="3F83B5FC" w14:textId="77777777" w:rsidR="00996998" w:rsidRPr="00FF2178" w:rsidRDefault="00996998" w:rsidP="00996998">
      <w:pPr>
        <w:spacing w:line="480" w:lineRule="auto"/>
        <w:jc w:val="both"/>
        <w:rPr>
          <w:rFonts w:ascii="Times New Roman" w:hAnsi="Times New Roman" w:cs="Times New Roman"/>
          <w:sz w:val="28"/>
          <w:szCs w:val="28"/>
          <w:highlight w:val="yellow"/>
        </w:rPr>
      </w:pPr>
      <w:r w:rsidRPr="00FF2178">
        <w:rPr>
          <w:rFonts w:ascii="Times New Roman" w:hAnsi="Times New Roman" w:cs="Times New Roman"/>
          <w:sz w:val="28"/>
          <w:szCs w:val="28"/>
          <w:highlight w:val="yellow"/>
        </w:rPr>
        <w:t>This study builds on these historical developments, aiming to integrate LLMs, GNNs, and RL into a unified framework for improved network traffic prediction and optimization. By synthesizing these advanced techniques, the research seeks to address the limitations of traditional methods and enhance the management of network traffic in increasingly complex environments.</w:t>
      </w:r>
    </w:p>
    <w:p w14:paraId="3AE95C4A" w14:textId="77777777" w:rsidR="00FE5400" w:rsidRPr="00FF2178" w:rsidRDefault="000466DB" w:rsidP="00996998">
      <w:pPr>
        <w:spacing w:line="480" w:lineRule="auto"/>
        <w:jc w:val="both"/>
        <w:rPr>
          <w:rFonts w:ascii="Times New Roman" w:hAnsi="Times New Roman" w:cs="Times New Roman"/>
          <w:b/>
          <w:sz w:val="28"/>
          <w:szCs w:val="28"/>
          <w:highlight w:val="yellow"/>
        </w:rPr>
      </w:pPr>
      <w:r w:rsidRPr="00FF2178">
        <w:rPr>
          <w:rFonts w:ascii="Times New Roman" w:hAnsi="Times New Roman" w:cs="Times New Roman"/>
          <w:b/>
          <w:sz w:val="28"/>
          <w:szCs w:val="28"/>
          <w:highlight w:val="yellow"/>
        </w:rPr>
        <w:lastRenderedPageBreak/>
        <w:t>Evolution of Network Traffic Management</w:t>
      </w:r>
    </w:p>
    <w:p w14:paraId="25865142" w14:textId="77777777" w:rsidR="00996998" w:rsidRPr="00FF2178" w:rsidRDefault="00996998" w:rsidP="00996998">
      <w:pPr>
        <w:spacing w:line="480" w:lineRule="auto"/>
        <w:jc w:val="both"/>
        <w:rPr>
          <w:rFonts w:ascii="Times New Roman" w:hAnsi="Times New Roman" w:cs="Times New Roman"/>
          <w:sz w:val="28"/>
          <w:szCs w:val="28"/>
          <w:highlight w:val="yellow"/>
        </w:rPr>
      </w:pPr>
      <w:r w:rsidRPr="00FF2178">
        <w:rPr>
          <w:rFonts w:ascii="Times New Roman" w:hAnsi="Times New Roman" w:cs="Times New Roman"/>
          <w:sz w:val="28"/>
          <w:szCs w:val="28"/>
          <w:highlight w:val="yellow"/>
        </w:rPr>
        <w:t>Network traffic management has evolved significantly over the past few decades, reflecting the growing complexity and scale of network infrastructures. Initially, network management focused on basic metrics such as throughput, latency, and packet loss, often employing heuristic and rule-based methods. These early approaches were limited in their ability to handle dynamic and large-scale networks, leading to the development of more sophisticated techniques as network demands increased (</w:t>
      </w:r>
      <w:r w:rsidR="00BE0EE8" w:rsidRPr="00FF2178">
        <w:rPr>
          <w:rFonts w:ascii="Times New Roman" w:hAnsi="Times New Roman" w:cs="Times New Roman"/>
          <w:sz w:val="28"/>
          <w:szCs w:val="28"/>
          <w:highlight w:val="yellow"/>
        </w:rPr>
        <w:t xml:space="preserve">Abbasi </w:t>
      </w:r>
      <w:r w:rsidRPr="00FF2178">
        <w:rPr>
          <w:rFonts w:ascii="Times New Roman" w:hAnsi="Times New Roman" w:cs="Times New Roman"/>
          <w:sz w:val="28"/>
          <w:szCs w:val="28"/>
          <w:highlight w:val="yellow"/>
        </w:rPr>
        <w:t>et al., 202</w:t>
      </w:r>
      <w:r w:rsidR="00BE0EE8" w:rsidRPr="00FF2178">
        <w:rPr>
          <w:rFonts w:ascii="Times New Roman" w:hAnsi="Times New Roman" w:cs="Times New Roman"/>
          <w:sz w:val="28"/>
          <w:szCs w:val="28"/>
          <w:highlight w:val="yellow"/>
        </w:rPr>
        <w:t>4</w:t>
      </w:r>
      <w:r w:rsidRPr="00FF2178">
        <w:rPr>
          <w:rFonts w:ascii="Times New Roman" w:hAnsi="Times New Roman" w:cs="Times New Roman"/>
          <w:sz w:val="28"/>
          <w:szCs w:val="28"/>
          <w:highlight w:val="yellow"/>
        </w:rPr>
        <w:t>).</w:t>
      </w:r>
    </w:p>
    <w:p w14:paraId="2CE82AAB" w14:textId="77777777" w:rsidR="00996998" w:rsidRPr="00FF2178" w:rsidRDefault="00996998" w:rsidP="00996998">
      <w:pPr>
        <w:spacing w:line="480" w:lineRule="auto"/>
        <w:jc w:val="both"/>
        <w:rPr>
          <w:rFonts w:ascii="Times New Roman" w:hAnsi="Times New Roman" w:cs="Times New Roman"/>
          <w:b/>
          <w:sz w:val="28"/>
          <w:szCs w:val="28"/>
          <w:highlight w:val="yellow"/>
        </w:rPr>
      </w:pPr>
      <w:r w:rsidRPr="00FF2178">
        <w:rPr>
          <w:rFonts w:ascii="Times New Roman" w:hAnsi="Times New Roman" w:cs="Times New Roman"/>
          <w:b/>
          <w:sz w:val="28"/>
          <w:szCs w:val="28"/>
          <w:highlight w:val="yellow"/>
        </w:rPr>
        <w:t>1.1.1 Early Approaches</w:t>
      </w:r>
    </w:p>
    <w:p w14:paraId="61B9A5DB" w14:textId="77777777" w:rsidR="00996998" w:rsidRPr="00FF2178" w:rsidRDefault="00996998" w:rsidP="00996998">
      <w:pPr>
        <w:spacing w:line="480" w:lineRule="auto"/>
        <w:jc w:val="both"/>
        <w:rPr>
          <w:rFonts w:ascii="Times New Roman" w:hAnsi="Times New Roman" w:cs="Times New Roman"/>
          <w:sz w:val="28"/>
          <w:szCs w:val="28"/>
          <w:highlight w:val="yellow"/>
        </w:rPr>
      </w:pPr>
      <w:r w:rsidRPr="00FF2178">
        <w:rPr>
          <w:rFonts w:ascii="Times New Roman" w:hAnsi="Times New Roman" w:cs="Times New Roman"/>
          <w:sz w:val="28"/>
          <w:szCs w:val="28"/>
          <w:highlight w:val="yellow"/>
        </w:rPr>
        <w:t>In the early stages of network management, techniques such as simple queuing models and basic statistical analyses were commonly employed. These foundational methods provided insights into how packets are processed through network nodes but often proved too simplistic to adequately address the complexities of modern networks (</w:t>
      </w:r>
      <w:proofErr w:type="spellStart"/>
      <w:r w:rsidR="00BE0EE8" w:rsidRPr="00FF2178">
        <w:rPr>
          <w:rFonts w:ascii="Times New Roman" w:hAnsi="Times New Roman" w:cs="Times New Roman"/>
          <w:sz w:val="28"/>
          <w:szCs w:val="28"/>
          <w:highlight w:val="yellow"/>
        </w:rPr>
        <w:t>Giambene</w:t>
      </w:r>
      <w:proofErr w:type="spellEnd"/>
      <w:r w:rsidR="00BE0EE8" w:rsidRPr="00FF2178">
        <w:rPr>
          <w:rFonts w:ascii="Times New Roman" w:hAnsi="Times New Roman" w:cs="Times New Roman"/>
          <w:sz w:val="28"/>
          <w:szCs w:val="28"/>
          <w:highlight w:val="yellow"/>
        </w:rPr>
        <w:t>, 2014</w:t>
      </w:r>
      <w:r w:rsidRPr="00FF2178">
        <w:rPr>
          <w:rFonts w:ascii="Times New Roman" w:hAnsi="Times New Roman" w:cs="Times New Roman"/>
          <w:sz w:val="28"/>
          <w:szCs w:val="28"/>
          <w:highlight w:val="yellow"/>
        </w:rPr>
        <w:t>).</w:t>
      </w:r>
    </w:p>
    <w:p w14:paraId="2A1CA431" w14:textId="77777777" w:rsidR="00996998" w:rsidRPr="00FF2178" w:rsidRDefault="00996998" w:rsidP="00996998">
      <w:pPr>
        <w:spacing w:line="480" w:lineRule="auto"/>
        <w:jc w:val="both"/>
        <w:rPr>
          <w:rFonts w:ascii="Times New Roman" w:hAnsi="Times New Roman" w:cs="Times New Roman"/>
          <w:sz w:val="28"/>
          <w:szCs w:val="28"/>
          <w:highlight w:val="yellow"/>
        </w:rPr>
      </w:pPr>
      <w:r w:rsidRPr="00FF2178">
        <w:rPr>
          <w:rFonts w:ascii="Times New Roman" w:hAnsi="Times New Roman" w:cs="Times New Roman"/>
          <w:sz w:val="28"/>
          <w:szCs w:val="28"/>
          <w:highlight w:val="yellow"/>
        </w:rPr>
        <w:t xml:space="preserve">As network infrastructures expanded, it became clear that these basic approaches needed to be complemented by more advanced methodologies. Recent studies have highlighted the importance of integrating machine learning techniques to enhance prediction and optimization capabilities in traffic management. This shift marks a significant advancement in how network performance is monitored and managed, </w:t>
      </w:r>
      <w:r w:rsidRPr="00FF2178">
        <w:rPr>
          <w:rFonts w:ascii="Times New Roman" w:hAnsi="Times New Roman" w:cs="Times New Roman"/>
          <w:sz w:val="28"/>
          <w:szCs w:val="28"/>
          <w:highlight w:val="yellow"/>
        </w:rPr>
        <w:lastRenderedPageBreak/>
        <w:t>allowing for more adaptive and efficient traffic control strategies (</w:t>
      </w:r>
      <w:r w:rsidR="00742202" w:rsidRPr="00FF2178">
        <w:rPr>
          <w:rFonts w:ascii="Times New Roman" w:hAnsi="Times New Roman" w:cs="Times New Roman"/>
          <w:sz w:val="28"/>
          <w:szCs w:val="28"/>
          <w:highlight w:val="yellow"/>
        </w:rPr>
        <w:t xml:space="preserve">Fatima </w:t>
      </w:r>
      <w:r w:rsidRPr="00FF2178">
        <w:rPr>
          <w:rFonts w:ascii="Times New Roman" w:hAnsi="Times New Roman" w:cs="Times New Roman"/>
          <w:sz w:val="28"/>
          <w:szCs w:val="28"/>
          <w:highlight w:val="yellow"/>
        </w:rPr>
        <w:t>et al., 2024).</w:t>
      </w:r>
    </w:p>
    <w:p w14:paraId="27D3B947" w14:textId="77777777" w:rsidR="00996998" w:rsidRPr="00FF2178" w:rsidRDefault="00996998" w:rsidP="00996998">
      <w:pPr>
        <w:spacing w:line="480" w:lineRule="auto"/>
        <w:jc w:val="both"/>
        <w:rPr>
          <w:rFonts w:ascii="Times New Roman" w:hAnsi="Times New Roman" w:cs="Times New Roman"/>
          <w:b/>
          <w:sz w:val="28"/>
          <w:szCs w:val="28"/>
          <w:highlight w:val="yellow"/>
        </w:rPr>
      </w:pPr>
      <w:r w:rsidRPr="00FF2178">
        <w:rPr>
          <w:rFonts w:ascii="Times New Roman" w:hAnsi="Times New Roman" w:cs="Times New Roman"/>
          <w:b/>
          <w:sz w:val="28"/>
          <w:szCs w:val="28"/>
          <w:highlight w:val="yellow"/>
        </w:rPr>
        <w:t>1.1.2 Advanced Statistical Models</w:t>
      </w:r>
    </w:p>
    <w:p w14:paraId="0077AB98" w14:textId="77777777" w:rsidR="00996998" w:rsidRPr="00FF2178" w:rsidRDefault="00996998" w:rsidP="00996998">
      <w:pPr>
        <w:spacing w:line="480" w:lineRule="auto"/>
        <w:jc w:val="both"/>
        <w:rPr>
          <w:rFonts w:ascii="Times New Roman" w:hAnsi="Times New Roman" w:cs="Times New Roman"/>
          <w:sz w:val="28"/>
          <w:szCs w:val="28"/>
          <w:highlight w:val="yellow"/>
        </w:rPr>
      </w:pPr>
      <w:r w:rsidRPr="00FF2178">
        <w:rPr>
          <w:rFonts w:ascii="Times New Roman" w:hAnsi="Times New Roman" w:cs="Times New Roman"/>
          <w:sz w:val="28"/>
          <w:szCs w:val="28"/>
          <w:highlight w:val="yellow"/>
        </w:rPr>
        <w:t>As networks grew more complex, researchers sought advanced methods to manage and predict network traffic. The introduction of statistical models provided better insights into network performance under varying traffic loads. However, these models still struggled with the dynamic nature of network traffic and the interdependencies between different network comp</w:t>
      </w:r>
      <w:r w:rsidR="00F35D52" w:rsidRPr="00FF2178">
        <w:rPr>
          <w:rFonts w:ascii="Times New Roman" w:hAnsi="Times New Roman" w:cs="Times New Roman"/>
          <w:sz w:val="28"/>
          <w:szCs w:val="28"/>
          <w:highlight w:val="yellow"/>
        </w:rPr>
        <w:t>onents (</w:t>
      </w:r>
      <w:r w:rsidR="00371272" w:rsidRPr="00FF2178">
        <w:rPr>
          <w:rFonts w:ascii="Times New Roman" w:hAnsi="Times New Roman" w:cs="Times New Roman"/>
          <w:sz w:val="28"/>
          <w:szCs w:val="28"/>
          <w:highlight w:val="yellow"/>
        </w:rPr>
        <w:t>He, et al., 2024</w:t>
      </w:r>
      <w:r w:rsidR="00F35D52" w:rsidRPr="00FF2178">
        <w:rPr>
          <w:rFonts w:ascii="Times New Roman" w:hAnsi="Times New Roman" w:cs="Times New Roman"/>
          <w:sz w:val="28"/>
          <w:szCs w:val="28"/>
          <w:highlight w:val="yellow"/>
        </w:rPr>
        <w:t>).</w:t>
      </w:r>
    </w:p>
    <w:p w14:paraId="09FE8EAF" w14:textId="77777777" w:rsidR="00996998" w:rsidRPr="00FF2178" w:rsidRDefault="00996998" w:rsidP="00996998">
      <w:pPr>
        <w:spacing w:line="480" w:lineRule="auto"/>
        <w:jc w:val="both"/>
        <w:rPr>
          <w:rFonts w:ascii="Times New Roman" w:hAnsi="Times New Roman" w:cs="Times New Roman"/>
          <w:b/>
          <w:sz w:val="28"/>
          <w:szCs w:val="28"/>
          <w:highlight w:val="yellow"/>
        </w:rPr>
      </w:pPr>
      <w:r w:rsidRPr="00FF2178">
        <w:rPr>
          <w:rFonts w:ascii="Times New Roman" w:hAnsi="Times New Roman" w:cs="Times New Roman"/>
          <w:b/>
          <w:sz w:val="28"/>
          <w:szCs w:val="28"/>
          <w:highlight w:val="yellow"/>
        </w:rPr>
        <w:t>Introduction of Machine Learning Techniques</w:t>
      </w:r>
    </w:p>
    <w:p w14:paraId="05B4865A" w14:textId="77777777" w:rsidR="00996998" w:rsidRPr="00FF2178" w:rsidRDefault="00996998" w:rsidP="00996998">
      <w:pPr>
        <w:spacing w:line="480" w:lineRule="auto"/>
        <w:jc w:val="both"/>
        <w:rPr>
          <w:rFonts w:ascii="Times New Roman" w:hAnsi="Times New Roman" w:cs="Times New Roman"/>
          <w:sz w:val="28"/>
          <w:szCs w:val="28"/>
          <w:highlight w:val="yellow"/>
        </w:rPr>
      </w:pPr>
      <w:r w:rsidRPr="00FF2178">
        <w:rPr>
          <w:rFonts w:ascii="Times New Roman" w:hAnsi="Times New Roman" w:cs="Times New Roman"/>
          <w:sz w:val="28"/>
          <w:szCs w:val="28"/>
          <w:highlight w:val="yellow"/>
        </w:rPr>
        <w:t>The advent of machine learning (ML) marked a significant shift in how network traffic management was approached. Early applications of ML in network management primarily focused on supervised learning techniques for tasks such as anomaly detection and traffic forecasting.</w:t>
      </w:r>
    </w:p>
    <w:p w14:paraId="7992E134" w14:textId="77777777" w:rsidR="00996998" w:rsidRPr="00FF2178" w:rsidRDefault="00996998" w:rsidP="00996998">
      <w:pPr>
        <w:spacing w:line="480" w:lineRule="auto"/>
        <w:jc w:val="both"/>
        <w:rPr>
          <w:rFonts w:ascii="Times New Roman" w:hAnsi="Times New Roman" w:cs="Times New Roman"/>
          <w:b/>
          <w:sz w:val="28"/>
          <w:szCs w:val="28"/>
          <w:highlight w:val="yellow"/>
        </w:rPr>
      </w:pPr>
      <w:r w:rsidRPr="00FF2178">
        <w:rPr>
          <w:rFonts w:ascii="Times New Roman" w:hAnsi="Times New Roman" w:cs="Times New Roman"/>
          <w:b/>
          <w:sz w:val="28"/>
          <w:szCs w:val="28"/>
          <w:highlight w:val="yellow"/>
        </w:rPr>
        <w:t>1.1.3 Supervised Learning and Anomaly Detection</w:t>
      </w:r>
    </w:p>
    <w:p w14:paraId="12D67A6C" w14:textId="77777777" w:rsidR="00996998" w:rsidRPr="00FF2178" w:rsidRDefault="00996998" w:rsidP="00996998">
      <w:pPr>
        <w:spacing w:line="480" w:lineRule="auto"/>
        <w:jc w:val="both"/>
        <w:rPr>
          <w:rFonts w:ascii="Times New Roman" w:hAnsi="Times New Roman" w:cs="Times New Roman"/>
          <w:sz w:val="28"/>
          <w:szCs w:val="28"/>
          <w:highlight w:val="yellow"/>
        </w:rPr>
      </w:pPr>
      <w:r w:rsidRPr="00FF2178">
        <w:rPr>
          <w:rFonts w:ascii="Times New Roman" w:hAnsi="Times New Roman" w:cs="Times New Roman"/>
          <w:sz w:val="28"/>
          <w:szCs w:val="28"/>
          <w:highlight w:val="yellow"/>
        </w:rPr>
        <w:t>In recent years, supervised learning methods such as decision trees and support vector machines (SVMs) have been applied to network traffic analysis. Research highlights the effectiveness of these techniques in identifying unusual patterns in network traffic that could indicate security threats or performance issues (</w:t>
      </w:r>
      <w:r w:rsidR="00371272" w:rsidRPr="00FF2178">
        <w:rPr>
          <w:rFonts w:ascii="Times New Roman" w:hAnsi="Times New Roman" w:cs="Times New Roman"/>
          <w:sz w:val="28"/>
          <w:szCs w:val="28"/>
          <w:highlight w:val="yellow"/>
        </w:rPr>
        <w:t xml:space="preserve">Abbasi et </w:t>
      </w:r>
      <w:r w:rsidR="00371272" w:rsidRPr="00FF2178">
        <w:rPr>
          <w:rFonts w:ascii="Times New Roman" w:hAnsi="Times New Roman" w:cs="Times New Roman"/>
          <w:sz w:val="28"/>
          <w:szCs w:val="28"/>
          <w:highlight w:val="yellow"/>
        </w:rPr>
        <w:lastRenderedPageBreak/>
        <w:t>al., 2024</w:t>
      </w:r>
      <w:r w:rsidRPr="00FF2178">
        <w:rPr>
          <w:rFonts w:ascii="Times New Roman" w:hAnsi="Times New Roman" w:cs="Times New Roman"/>
          <w:sz w:val="28"/>
          <w:szCs w:val="28"/>
          <w:highlight w:val="yellow"/>
        </w:rPr>
        <w:t>). While these methods improved anomaly detection capabilities, they often rely on predefined labels and require extensive l</w:t>
      </w:r>
      <w:r w:rsidR="00371272" w:rsidRPr="00FF2178">
        <w:rPr>
          <w:rFonts w:ascii="Times New Roman" w:hAnsi="Times New Roman" w:cs="Times New Roman"/>
          <w:sz w:val="28"/>
          <w:szCs w:val="28"/>
          <w:highlight w:val="yellow"/>
        </w:rPr>
        <w:t>abeled data</w:t>
      </w:r>
      <w:r w:rsidR="00F35D52" w:rsidRPr="00FF2178">
        <w:rPr>
          <w:rFonts w:ascii="Times New Roman" w:hAnsi="Times New Roman" w:cs="Times New Roman"/>
          <w:sz w:val="28"/>
          <w:szCs w:val="28"/>
          <w:highlight w:val="yellow"/>
        </w:rPr>
        <w:t>.</w:t>
      </w:r>
    </w:p>
    <w:p w14:paraId="49233A1B" w14:textId="77777777" w:rsidR="00996998" w:rsidRPr="00FF2178" w:rsidRDefault="00996998" w:rsidP="00996998">
      <w:pPr>
        <w:spacing w:line="480" w:lineRule="auto"/>
        <w:jc w:val="both"/>
        <w:rPr>
          <w:rFonts w:ascii="Times New Roman" w:hAnsi="Times New Roman" w:cs="Times New Roman"/>
          <w:b/>
          <w:sz w:val="28"/>
          <w:szCs w:val="28"/>
          <w:highlight w:val="yellow"/>
        </w:rPr>
      </w:pPr>
      <w:r w:rsidRPr="00FF2178">
        <w:rPr>
          <w:rFonts w:ascii="Times New Roman" w:hAnsi="Times New Roman" w:cs="Times New Roman"/>
          <w:b/>
          <w:sz w:val="28"/>
          <w:szCs w:val="28"/>
          <w:highlight w:val="yellow"/>
        </w:rPr>
        <w:t>1.1.4 Deep Learning and Feature Extraction</w:t>
      </w:r>
    </w:p>
    <w:p w14:paraId="6778F27A" w14:textId="77777777" w:rsidR="00996998" w:rsidRPr="00FF2178" w:rsidRDefault="00996998" w:rsidP="00996998">
      <w:pPr>
        <w:spacing w:line="480" w:lineRule="auto"/>
        <w:jc w:val="both"/>
        <w:rPr>
          <w:rFonts w:ascii="Times New Roman" w:hAnsi="Times New Roman" w:cs="Times New Roman"/>
          <w:sz w:val="28"/>
          <w:szCs w:val="28"/>
          <w:highlight w:val="yellow"/>
        </w:rPr>
      </w:pPr>
      <w:r w:rsidRPr="00FF2178">
        <w:rPr>
          <w:rFonts w:ascii="Times New Roman" w:hAnsi="Times New Roman" w:cs="Times New Roman"/>
          <w:sz w:val="28"/>
          <w:szCs w:val="28"/>
          <w:highlight w:val="yellow"/>
        </w:rPr>
        <w:t>The introduction of deep learning techniques has brought new possibilities for network traffic management. Convolutional Neural Networks (CNNs) and Recurrent Neural Networks (RNNs) are now used to automatically extract features from raw network data. Recent studies have demonstrated the effectiveness of CNNs in detecting network anomalies by learning patterns directly from raw packet data, significantly improving detection accuracy and reducing the need for manual feature e</w:t>
      </w:r>
      <w:r w:rsidR="00F35D52" w:rsidRPr="00FF2178">
        <w:rPr>
          <w:rFonts w:ascii="Times New Roman" w:hAnsi="Times New Roman" w:cs="Times New Roman"/>
          <w:sz w:val="28"/>
          <w:szCs w:val="28"/>
          <w:highlight w:val="yellow"/>
        </w:rPr>
        <w:t>ngineering (</w:t>
      </w:r>
      <w:proofErr w:type="gramStart"/>
      <w:r w:rsidR="00065464" w:rsidRPr="00FF2178">
        <w:rPr>
          <w:rFonts w:ascii="Times New Roman" w:hAnsi="Times New Roman" w:cs="Times New Roman"/>
          <w:sz w:val="28"/>
          <w:szCs w:val="28"/>
          <w:highlight w:val="yellow"/>
        </w:rPr>
        <w:t>Sarker ,</w:t>
      </w:r>
      <w:proofErr w:type="gramEnd"/>
      <w:r w:rsidR="00065464" w:rsidRPr="00FF2178">
        <w:rPr>
          <w:rFonts w:ascii="Times New Roman" w:hAnsi="Times New Roman" w:cs="Times New Roman"/>
          <w:sz w:val="28"/>
          <w:szCs w:val="28"/>
          <w:highlight w:val="yellow"/>
        </w:rPr>
        <w:t xml:space="preserve"> 2021</w:t>
      </w:r>
      <w:r w:rsidR="00F35D52" w:rsidRPr="00FF2178">
        <w:rPr>
          <w:rFonts w:ascii="Times New Roman" w:hAnsi="Times New Roman" w:cs="Times New Roman"/>
          <w:sz w:val="28"/>
          <w:szCs w:val="28"/>
          <w:highlight w:val="yellow"/>
        </w:rPr>
        <w:t>).</w:t>
      </w:r>
    </w:p>
    <w:p w14:paraId="25FB15E7" w14:textId="77777777" w:rsidR="00996998" w:rsidRPr="00FF2178" w:rsidRDefault="00996998" w:rsidP="00996998">
      <w:pPr>
        <w:spacing w:line="480" w:lineRule="auto"/>
        <w:jc w:val="both"/>
        <w:rPr>
          <w:rFonts w:ascii="Times New Roman" w:hAnsi="Times New Roman" w:cs="Times New Roman"/>
          <w:b/>
          <w:sz w:val="28"/>
          <w:szCs w:val="28"/>
          <w:highlight w:val="yellow"/>
        </w:rPr>
      </w:pPr>
      <w:r w:rsidRPr="00FF2178">
        <w:rPr>
          <w:rFonts w:ascii="Times New Roman" w:hAnsi="Times New Roman" w:cs="Times New Roman"/>
          <w:b/>
          <w:sz w:val="28"/>
          <w:szCs w:val="28"/>
          <w:highlight w:val="yellow"/>
        </w:rPr>
        <w:t>Advances in Graph Neural Networks and Reinforcement Learning</w:t>
      </w:r>
    </w:p>
    <w:p w14:paraId="2C8401C1" w14:textId="77777777" w:rsidR="00AB05E8" w:rsidRPr="00FF2178" w:rsidRDefault="00996998" w:rsidP="000466DB">
      <w:pPr>
        <w:spacing w:line="480" w:lineRule="auto"/>
        <w:jc w:val="both"/>
        <w:rPr>
          <w:rFonts w:ascii="Times New Roman" w:hAnsi="Times New Roman" w:cs="Times New Roman"/>
          <w:sz w:val="28"/>
          <w:szCs w:val="28"/>
          <w:highlight w:val="yellow"/>
        </w:rPr>
      </w:pPr>
      <w:r w:rsidRPr="00FF2178">
        <w:rPr>
          <w:rFonts w:ascii="Times New Roman" w:hAnsi="Times New Roman" w:cs="Times New Roman"/>
          <w:sz w:val="28"/>
          <w:szCs w:val="28"/>
          <w:highlight w:val="yellow"/>
        </w:rPr>
        <w:t>Recent advancements have further expanded the capabilities of machine learning in network management, particularly with the introduction of Graph Neural Networks (GNNs) and Reinforcement Learning (RL). GNNs have shown promise in capturing the structural relationships within networks, while RL provides adaptive solutions for optimizing network performance in real-time (</w:t>
      </w:r>
      <w:r w:rsidR="00065464" w:rsidRPr="00FF2178">
        <w:rPr>
          <w:rFonts w:ascii="Times New Roman" w:hAnsi="Times New Roman" w:cs="Times New Roman"/>
          <w:sz w:val="28"/>
          <w:szCs w:val="28"/>
          <w:highlight w:val="yellow"/>
        </w:rPr>
        <w:t>Zhou et al., 2020</w:t>
      </w:r>
      <w:r w:rsidRPr="00FF2178">
        <w:rPr>
          <w:rFonts w:ascii="Times New Roman" w:hAnsi="Times New Roman" w:cs="Times New Roman"/>
          <w:sz w:val="28"/>
          <w:szCs w:val="28"/>
          <w:highlight w:val="yellow"/>
        </w:rPr>
        <w:t>).</w:t>
      </w:r>
    </w:p>
    <w:p w14:paraId="5F4423DA" w14:textId="77777777" w:rsidR="00F35D52" w:rsidRPr="00FF2178" w:rsidRDefault="00F35D52" w:rsidP="00F35D52">
      <w:pPr>
        <w:spacing w:line="480" w:lineRule="auto"/>
        <w:jc w:val="both"/>
        <w:rPr>
          <w:rFonts w:ascii="Times New Roman" w:hAnsi="Times New Roman" w:cs="Times New Roman"/>
          <w:b/>
          <w:sz w:val="28"/>
          <w:szCs w:val="28"/>
          <w:highlight w:val="yellow"/>
        </w:rPr>
      </w:pPr>
      <w:r w:rsidRPr="00FF2178">
        <w:rPr>
          <w:rFonts w:ascii="Times New Roman" w:hAnsi="Times New Roman" w:cs="Times New Roman"/>
          <w:b/>
          <w:sz w:val="28"/>
          <w:szCs w:val="28"/>
          <w:highlight w:val="yellow"/>
        </w:rPr>
        <w:t>1.1.5 Graph Neural Networks (GNNs)</w:t>
      </w:r>
    </w:p>
    <w:p w14:paraId="54203AC2" w14:textId="77777777" w:rsidR="00F35D52" w:rsidRPr="00FF2178" w:rsidRDefault="00F35D52" w:rsidP="00F35D52">
      <w:pPr>
        <w:spacing w:line="480" w:lineRule="auto"/>
        <w:jc w:val="both"/>
        <w:rPr>
          <w:rFonts w:ascii="Times New Roman" w:hAnsi="Times New Roman" w:cs="Times New Roman"/>
          <w:sz w:val="28"/>
          <w:szCs w:val="28"/>
          <w:highlight w:val="yellow"/>
        </w:rPr>
      </w:pPr>
      <w:r w:rsidRPr="00FF2178">
        <w:rPr>
          <w:rFonts w:ascii="Times New Roman" w:hAnsi="Times New Roman" w:cs="Times New Roman"/>
          <w:sz w:val="28"/>
          <w:szCs w:val="28"/>
          <w:highlight w:val="yellow"/>
        </w:rPr>
        <w:lastRenderedPageBreak/>
        <w:t xml:space="preserve">Graph Neural Networks (GNNs) have emerged as powerful tools for modeling relational data, making them particularly well-suited for network traffic analysis. Recent advancements have shown their effectiveness in capturing the complex relationships between network nodes and edges. GNNs can be applied to various network management tasks, including traffic prediction and anomaly detection </w:t>
      </w:r>
      <w:r w:rsidR="00065464" w:rsidRPr="00FF2178">
        <w:rPr>
          <w:rFonts w:ascii="Times New Roman" w:hAnsi="Times New Roman" w:cs="Times New Roman"/>
          <w:sz w:val="28"/>
          <w:szCs w:val="28"/>
          <w:highlight w:val="yellow"/>
        </w:rPr>
        <w:t>(Zhou et al., 2020)</w:t>
      </w:r>
      <w:r w:rsidRPr="00FF2178">
        <w:rPr>
          <w:rFonts w:ascii="Times New Roman" w:hAnsi="Times New Roman" w:cs="Times New Roman"/>
          <w:sz w:val="28"/>
          <w:szCs w:val="28"/>
          <w:highlight w:val="yellow"/>
        </w:rPr>
        <w:t>. By learning from graph-structured data, GNNs provide valuable insights into intricate network topologies and interactions.</w:t>
      </w:r>
    </w:p>
    <w:p w14:paraId="737B1923" w14:textId="77777777" w:rsidR="00F35D52" w:rsidRPr="00FF2178" w:rsidRDefault="00F35D52" w:rsidP="00F35D52">
      <w:pPr>
        <w:spacing w:line="480" w:lineRule="auto"/>
        <w:jc w:val="both"/>
        <w:rPr>
          <w:rFonts w:ascii="Times New Roman" w:hAnsi="Times New Roman" w:cs="Times New Roman"/>
          <w:b/>
          <w:sz w:val="28"/>
          <w:szCs w:val="28"/>
          <w:highlight w:val="yellow"/>
        </w:rPr>
      </w:pPr>
      <w:r w:rsidRPr="00FF2178">
        <w:rPr>
          <w:rFonts w:ascii="Times New Roman" w:hAnsi="Times New Roman" w:cs="Times New Roman"/>
          <w:b/>
          <w:sz w:val="28"/>
          <w:szCs w:val="28"/>
          <w:highlight w:val="yellow"/>
        </w:rPr>
        <w:t>1.1.6 Reinforcement Learning (RL)</w:t>
      </w:r>
    </w:p>
    <w:p w14:paraId="54804CCC" w14:textId="77777777" w:rsidR="00F35D52" w:rsidRPr="00FF2178" w:rsidRDefault="00F35D52" w:rsidP="00F35D52">
      <w:pPr>
        <w:spacing w:line="480" w:lineRule="auto"/>
        <w:jc w:val="both"/>
        <w:rPr>
          <w:rFonts w:ascii="Times New Roman" w:hAnsi="Times New Roman" w:cs="Times New Roman"/>
          <w:sz w:val="28"/>
          <w:szCs w:val="28"/>
          <w:highlight w:val="yellow"/>
        </w:rPr>
      </w:pPr>
      <w:r w:rsidRPr="00FF2178">
        <w:rPr>
          <w:rFonts w:ascii="Times New Roman" w:hAnsi="Times New Roman" w:cs="Times New Roman"/>
          <w:sz w:val="28"/>
          <w:szCs w:val="28"/>
          <w:highlight w:val="yellow"/>
        </w:rPr>
        <w:t>Reinforcement Learning has gained prominence as a method for dynamic optimization in network management. RL algorithms, such as Q-learning and Deep Q-Networks (DQN), are employed to develop adaptive strategies for managing network traffic. Recent studies have demonstrated the effectiveness of DQN in learning complex policies for decision-making tasks (Lopez et al., 2022). In network management, RL techniques are used to optimize routing, load balancing, and congestion control based on real-time feedback from the network environment (Singh et al., 2023). This approach has shown significant improvements in network performance and adaptability.</w:t>
      </w:r>
    </w:p>
    <w:p w14:paraId="590F1C54" w14:textId="77777777" w:rsidR="00F35D52" w:rsidRPr="00FF2178" w:rsidRDefault="00F35D52" w:rsidP="00F35D52">
      <w:pPr>
        <w:spacing w:line="480" w:lineRule="auto"/>
        <w:jc w:val="both"/>
        <w:rPr>
          <w:rFonts w:ascii="Times New Roman" w:hAnsi="Times New Roman" w:cs="Times New Roman"/>
          <w:b/>
          <w:sz w:val="28"/>
          <w:szCs w:val="28"/>
          <w:highlight w:val="yellow"/>
        </w:rPr>
      </w:pPr>
      <w:r w:rsidRPr="00FF2178">
        <w:rPr>
          <w:rFonts w:ascii="Times New Roman" w:hAnsi="Times New Roman" w:cs="Times New Roman"/>
          <w:b/>
          <w:sz w:val="28"/>
          <w:szCs w:val="28"/>
          <w:highlight w:val="yellow"/>
        </w:rPr>
        <w:t>Integration of LLMs, GNNs, and RL</w:t>
      </w:r>
    </w:p>
    <w:p w14:paraId="33BEA3C6" w14:textId="77777777" w:rsidR="00F35D52" w:rsidRDefault="00F35D52" w:rsidP="00F35D52">
      <w:pPr>
        <w:spacing w:line="480" w:lineRule="auto"/>
        <w:jc w:val="both"/>
        <w:rPr>
          <w:rFonts w:ascii="Times New Roman" w:hAnsi="Times New Roman" w:cs="Times New Roman"/>
          <w:sz w:val="28"/>
          <w:szCs w:val="28"/>
        </w:rPr>
      </w:pPr>
      <w:r w:rsidRPr="00FF2178">
        <w:rPr>
          <w:rFonts w:ascii="Times New Roman" w:hAnsi="Times New Roman" w:cs="Times New Roman"/>
          <w:sz w:val="28"/>
          <w:szCs w:val="28"/>
          <w:highlight w:val="yellow"/>
        </w:rPr>
        <w:lastRenderedPageBreak/>
        <w:t>The integration of Large Language Models (LLMs) with GNNs and RL represents a novel approach to network traffic management. LLMs, originally designed for natural language processing, have shown promise in extracting features from complex data types, including network traffic (</w:t>
      </w:r>
      <w:r w:rsidR="00B411A2" w:rsidRPr="00FF2178">
        <w:rPr>
          <w:rFonts w:ascii="Times New Roman" w:hAnsi="Times New Roman" w:cs="Times New Roman"/>
          <w:sz w:val="28"/>
          <w:szCs w:val="28"/>
          <w:highlight w:val="yellow"/>
        </w:rPr>
        <w:t>Masri et al., 2024</w:t>
      </w:r>
      <w:r w:rsidRPr="00FF2178">
        <w:rPr>
          <w:rFonts w:ascii="Times New Roman" w:hAnsi="Times New Roman" w:cs="Times New Roman"/>
          <w:sz w:val="28"/>
          <w:szCs w:val="28"/>
          <w:highlight w:val="yellow"/>
        </w:rPr>
        <w:t>). By combining LLMs for feature extraction, GNNs for relational modeling, and RL for optimization, this study aims to build on the advancements made in each of these areas. The proposed framework seeks to leverage the strengths of each technique to address the limitations of traditional methods and enhance network traffic prediction and optimization.</w:t>
      </w:r>
    </w:p>
    <w:p w14:paraId="339DB3EE" w14:textId="77777777" w:rsidR="00F35D52" w:rsidRPr="00F35D52" w:rsidRDefault="00F35D52" w:rsidP="00F35D52">
      <w:pPr>
        <w:spacing w:line="480" w:lineRule="auto"/>
        <w:jc w:val="both"/>
        <w:rPr>
          <w:rFonts w:ascii="Times New Roman" w:hAnsi="Times New Roman" w:cs="Times New Roman"/>
          <w:b/>
          <w:sz w:val="28"/>
          <w:szCs w:val="28"/>
        </w:rPr>
      </w:pPr>
      <w:r w:rsidRPr="00F35D52">
        <w:rPr>
          <w:rFonts w:ascii="Times New Roman" w:hAnsi="Times New Roman" w:cs="Times New Roman"/>
          <w:b/>
          <w:sz w:val="28"/>
          <w:szCs w:val="28"/>
        </w:rPr>
        <w:t>1.2 Statement of the Problem</w:t>
      </w:r>
    </w:p>
    <w:p w14:paraId="440C7280" w14:textId="77777777" w:rsidR="00F35D52" w:rsidRPr="00F35D52" w:rsidRDefault="00F35D52" w:rsidP="00F35D52">
      <w:pPr>
        <w:spacing w:line="480" w:lineRule="auto"/>
        <w:jc w:val="both"/>
        <w:rPr>
          <w:rFonts w:ascii="Times New Roman" w:hAnsi="Times New Roman" w:cs="Times New Roman"/>
          <w:sz w:val="28"/>
          <w:szCs w:val="28"/>
        </w:rPr>
      </w:pPr>
      <w:r w:rsidRPr="00F35D52">
        <w:rPr>
          <w:rFonts w:ascii="Times New Roman" w:hAnsi="Times New Roman" w:cs="Times New Roman"/>
          <w:sz w:val="28"/>
          <w:szCs w:val="28"/>
        </w:rPr>
        <w:t>Despite significant progress in network management, traditional methods often fall short in addressing the complexities of modern network environments. Existing techniques may not adequately capture the dynamic interactions between network nodes or adapt to changing traffic patterns in real-time. As a result, network performance can suffer from inefficiencies, inc</w:t>
      </w:r>
      <w:r>
        <w:rPr>
          <w:rFonts w:ascii="Times New Roman" w:hAnsi="Times New Roman" w:cs="Times New Roman"/>
          <w:sz w:val="28"/>
          <w:szCs w:val="28"/>
        </w:rPr>
        <w:t>reased latency, and congestion.</w:t>
      </w:r>
    </w:p>
    <w:p w14:paraId="2C916574" w14:textId="77777777" w:rsidR="00DB0A82" w:rsidRDefault="00F35D52" w:rsidP="00F35D52">
      <w:pPr>
        <w:spacing w:line="480" w:lineRule="auto"/>
        <w:jc w:val="both"/>
        <w:rPr>
          <w:rFonts w:ascii="Times New Roman" w:hAnsi="Times New Roman" w:cs="Times New Roman"/>
          <w:sz w:val="28"/>
          <w:szCs w:val="28"/>
        </w:rPr>
      </w:pPr>
      <w:r w:rsidRPr="00F35D52">
        <w:rPr>
          <w:rFonts w:ascii="Times New Roman" w:hAnsi="Times New Roman" w:cs="Times New Roman"/>
          <w:sz w:val="28"/>
          <w:szCs w:val="28"/>
        </w:rPr>
        <w:t xml:space="preserve">The problem this study addresses is the need for a more advanced and integrated approach to network traffic prediction and optimization. Specifically, it seeks to determine whether combining LLMs for feature extraction, GNNs for relational modeling, and RL for dynamic optimization can provide a more effective solution </w:t>
      </w:r>
      <w:r w:rsidRPr="00F35D52">
        <w:rPr>
          <w:rFonts w:ascii="Times New Roman" w:hAnsi="Times New Roman" w:cs="Times New Roman"/>
          <w:sz w:val="28"/>
          <w:szCs w:val="28"/>
        </w:rPr>
        <w:lastRenderedPageBreak/>
        <w:t>than existing methods. The research will explore how these techniques can be synergistically applied to improve network performance and manage traffic more efficiently.</w:t>
      </w:r>
    </w:p>
    <w:p w14:paraId="60EDDB85" w14:textId="32D59CA5" w:rsidR="000466DB" w:rsidRPr="00FF2178" w:rsidRDefault="000466DB" w:rsidP="000466DB">
      <w:pPr>
        <w:spacing w:line="480" w:lineRule="auto"/>
        <w:jc w:val="both"/>
        <w:rPr>
          <w:rFonts w:ascii="Times New Roman" w:hAnsi="Times New Roman" w:cs="Times New Roman"/>
          <w:b/>
          <w:i/>
          <w:iCs/>
          <w:sz w:val="28"/>
          <w:szCs w:val="28"/>
          <w:rPrChange w:id="7" w:author="Olumide Owolabi" w:date="2024-11-04T08:52:00Z" w16du:dateUtc="2024-11-04T07:52:00Z">
            <w:rPr>
              <w:rFonts w:ascii="Times New Roman" w:hAnsi="Times New Roman" w:cs="Times New Roman"/>
              <w:b/>
              <w:sz w:val="28"/>
              <w:szCs w:val="28"/>
            </w:rPr>
          </w:rPrChange>
        </w:rPr>
      </w:pPr>
      <w:r w:rsidRPr="000466DB">
        <w:rPr>
          <w:rFonts w:ascii="Times New Roman" w:hAnsi="Times New Roman" w:cs="Times New Roman"/>
          <w:b/>
          <w:sz w:val="28"/>
          <w:szCs w:val="28"/>
        </w:rPr>
        <w:t xml:space="preserve"> </w:t>
      </w:r>
      <w:del w:id="8" w:author="Olumide Owolabi" w:date="2024-11-04T08:50:00Z" w16du:dateUtc="2024-11-04T07:50:00Z">
        <w:r w:rsidRPr="000466DB" w:rsidDel="00FF2178">
          <w:rPr>
            <w:rFonts w:ascii="Times New Roman" w:hAnsi="Times New Roman" w:cs="Times New Roman"/>
            <w:b/>
            <w:sz w:val="28"/>
            <w:szCs w:val="28"/>
          </w:rPr>
          <w:delText>1.3 Block Diagram</w:delText>
        </w:r>
      </w:del>
      <w:ins w:id="9" w:author="Olumide Owolabi" w:date="2024-11-04T08:52:00Z" w16du:dateUtc="2024-11-04T07:52:00Z">
        <w:r w:rsidR="00FF2178">
          <w:rPr>
            <w:rFonts w:ascii="Times New Roman" w:hAnsi="Times New Roman" w:cs="Times New Roman"/>
            <w:b/>
            <w:sz w:val="28"/>
            <w:szCs w:val="28"/>
          </w:rPr>
          <w:t xml:space="preserve"> </w:t>
        </w:r>
      </w:ins>
      <w:ins w:id="10" w:author="Olumide Owolabi" w:date="2024-11-04T08:53:00Z" w16du:dateUtc="2024-11-04T07:53:00Z">
        <w:r w:rsidR="00FF2178">
          <w:rPr>
            <w:rFonts w:ascii="Times New Roman" w:hAnsi="Times New Roman" w:cs="Times New Roman"/>
            <w:b/>
            <w:i/>
            <w:iCs/>
            <w:sz w:val="28"/>
            <w:szCs w:val="28"/>
          </w:rPr>
          <w:t>Take to Chapter Three</w:t>
        </w:r>
      </w:ins>
    </w:p>
    <w:p w14:paraId="200B68FE" w14:textId="77777777" w:rsidR="00DB0A82" w:rsidRPr="00FF2178" w:rsidRDefault="00DB0A82" w:rsidP="00DB0A82">
      <w:pPr>
        <w:spacing w:line="480" w:lineRule="auto"/>
        <w:jc w:val="both"/>
        <w:rPr>
          <w:rFonts w:ascii="Times New Roman" w:hAnsi="Times New Roman" w:cs="Times New Roman"/>
          <w:b/>
          <w:sz w:val="28"/>
          <w:szCs w:val="28"/>
          <w:highlight w:val="yellow"/>
          <w:rPrChange w:id="11" w:author="Olumide Owolabi" w:date="2024-11-04T08:52:00Z" w16du:dateUtc="2024-11-04T07:52:00Z">
            <w:rPr>
              <w:rFonts w:ascii="Times New Roman" w:hAnsi="Times New Roman" w:cs="Times New Roman"/>
              <w:b/>
              <w:sz w:val="28"/>
              <w:szCs w:val="28"/>
            </w:rPr>
          </w:rPrChange>
        </w:rPr>
      </w:pPr>
      <w:r w:rsidRPr="00DB0A82">
        <w:rPr>
          <w:rFonts w:ascii="Times New Roman" w:hAnsi="Times New Roman" w:cs="Times New Roman"/>
          <w:sz w:val="28"/>
          <w:szCs w:val="28"/>
        </w:rPr>
        <w:t xml:space="preserve"> </w:t>
      </w:r>
      <w:r w:rsidRPr="00FF2178">
        <w:rPr>
          <w:rFonts w:ascii="Times New Roman" w:hAnsi="Times New Roman" w:cs="Times New Roman"/>
          <w:b/>
          <w:sz w:val="28"/>
          <w:szCs w:val="28"/>
          <w:highlight w:val="yellow"/>
          <w:rPrChange w:id="12" w:author="Olumide Owolabi" w:date="2024-11-04T08:52:00Z" w16du:dateUtc="2024-11-04T07:52:00Z">
            <w:rPr>
              <w:rFonts w:ascii="Times New Roman" w:hAnsi="Times New Roman" w:cs="Times New Roman"/>
              <w:b/>
              <w:sz w:val="28"/>
              <w:szCs w:val="28"/>
            </w:rPr>
          </w:rPrChange>
        </w:rPr>
        <w:t>Conceptual View of the Project Work</w:t>
      </w:r>
    </w:p>
    <w:p w14:paraId="70C78C6C" w14:textId="77777777" w:rsidR="00DB0A82" w:rsidRPr="00FF2178" w:rsidRDefault="00DB0A82" w:rsidP="00DB0A82">
      <w:pPr>
        <w:spacing w:line="480" w:lineRule="auto"/>
        <w:jc w:val="both"/>
        <w:rPr>
          <w:rFonts w:ascii="Times New Roman" w:hAnsi="Times New Roman" w:cs="Times New Roman"/>
          <w:sz w:val="28"/>
          <w:szCs w:val="28"/>
          <w:highlight w:val="yellow"/>
          <w:rPrChange w:id="13" w:author="Olumide Owolabi" w:date="2024-11-04T08:52:00Z" w16du:dateUtc="2024-11-04T07:52:00Z">
            <w:rPr>
              <w:rFonts w:ascii="Times New Roman" w:hAnsi="Times New Roman" w:cs="Times New Roman"/>
              <w:sz w:val="28"/>
              <w:szCs w:val="28"/>
            </w:rPr>
          </w:rPrChange>
        </w:rPr>
      </w:pPr>
      <w:r w:rsidRPr="00FF2178">
        <w:rPr>
          <w:rFonts w:ascii="Times New Roman" w:hAnsi="Times New Roman" w:cs="Times New Roman"/>
          <w:sz w:val="28"/>
          <w:szCs w:val="28"/>
          <w:highlight w:val="yellow"/>
          <w:rPrChange w:id="14" w:author="Olumide Owolabi" w:date="2024-11-04T08:52:00Z" w16du:dateUtc="2024-11-04T07:52:00Z">
            <w:rPr>
              <w:rFonts w:ascii="Times New Roman" w:hAnsi="Times New Roman" w:cs="Times New Roman"/>
              <w:sz w:val="28"/>
              <w:szCs w:val="28"/>
            </w:rPr>
          </w:rPrChange>
        </w:rPr>
        <w:t>The conceptual block diagram for the proposed project on integrating Large Language Models (LLMs), Graph Neural Networks (GNNs), and Reinforcement Learning (RL) for network traffic prediction and optimization provides a high-level overview of the system’s structure and dynamics. This block diagram illustrates the stages of the system development process, highlighting the key phases and their interconnections.</w:t>
      </w:r>
    </w:p>
    <w:p w14:paraId="3262F542" w14:textId="77777777" w:rsidR="00DB0A82" w:rsidRPr="00FF2178" w:rsidRDefault="00DB0A82" w:rsidP="00DB0A82">
      <w:pPr>
        <w:spacing w:line="480" w:lineRule="auto"/>
        <w:jc w:val="both"/>
        <w:rPr>
          <w:rFonts w:ascii="Times New Roman" w:hAnsi="Times New Roman" w:cs="Times New Roman"/>
          <w:b/>
          <w:sz w:val="28"/>
          <w:szCs w:val="28"/>
          <w:highlight w:val="yellow"/>
          <w:rPrChange w:id="15" w:author="Olumide Owolabi" w:date="2024-11-04T08:52:00Z" w16du:dateUtc="2024-11-04T07:52:00Z">
            <w:rPr>
              <w:rFonts w:ascii="Times New Roman" w:hAnsi="Times New Roman" w:cs="Times New Roman"/>
              <w:b/>
              <w:sz w:val="28"/>
              <w:szCs w:val="28"/>
            </w:rPr>
          </w:rPrChange>
        </w:rPr>
      </w:pPr>
      <w:r w:rsidRPr="00FF2178">
        <w:rPr>
          <w:rFonts w:ascii="Times New Roman" w:hAnsi="Times New Roman" w:cs="Times New Roman"/>
          <w:sz w:val="28"/>
          <w:szCs w:val="28"/>
          <w:highlight w:val="yellow"/>
          <w:rPrChange w:id="16" w:author="Olumide Owolabi" w:date="2024-11-04T08:52:00Z" w16du:dateUtc="2024-11-04T07:52:00Z">
            <w:rPr>
              <w:rFonts w:ascii="Times New Roman" w:hAnsi="Times New Roman" w:cs="Times New Roman"/>
              <w:sz w:val="28"/>
              <w:szCs w:val="28"/>
            </w:rPr>
          </w:rPrChange>
        </w:rPr>
        <w:t xml:space="preserve"> </w:t>
      </w:r>
      <w:r w:rsidRPr="00FF2178">
        <w:rPr>
          <w:rFonts w:ascii="Times New Roman" w:hAnsi="Times New Roman" w:cs="Times New Roman"/>
          <w:b/>
          <w:sz w:val="28"/>
          <w:szCs w:val="28"/>
          <w:highlight w:val="yellow"/>
          <w:rPrChange w:id="17" w:author="Olumide Owolabi" w:date="2024-11-04T08:52:00Z" w16du:dateUtc="2024-11-04T07:52:00Z">
            <w:rPr>
              <w:rFonts w:ascii="Times New Roman" w:hAnsi="Times New Roman" w:cs="Times New Roman"/>
              <w:b/>
              <w:sz w:val="28"/>
              <w:szCs w:val="28"/>
            </w:rPr>
          </w:rPrChange>
        </w:rPr>
        <w:t>Description of the Block Diagram</w:t>
      </w:r>
    </w:p>
    <w:p w14:paraId="1967BFB8" w14:textId="77777777" w:rsidR="00DB0A82" w:rsidRPr="00FF2178" w:rsidRDefault="00DB0A82" w:rsidP="00DB0A82">
      <w:pPr>
        <w:spacing w:line="480" w:lineRule="auto"/>
        <w:jc w:val="both"/>
        <w:rPr>
          <w:rFonts w:ascii="Times New Roman" w:hAnsi="Times New Roman" w:cs="Times New Roman"/>
          <w:sz w:val="28"/>
          <w:szCs w:val="28"/>
          <w:highlight w:val="yellow"/>
          <w:rPrChange w:id="18" w:author="Olumide Owolabi" w:date="2024-11-04T08:52:00Z" w16du:dateUtc="2024-11-04T07:52:00Z">
            <w:rPr>
              <w:rFonts w:ascii="Times New Roman" w:hAnsi="Times New Roman" w:cs="Times New Roman"/>
              <w:sz w:val="28"/>
              <w:szCs w:val="28"/>
            </w:rPr>
          </w:rPrChange>
        </w:rPr>
      </w:pPr>
      <w:r w:rsidRPr="00FF2178">
        <w:rPr>
          <w:rFonts w:ascii="Times New Roman" w:hAnsi="Times New Roman" w:cs="Times New Roman"/>
          <w:sz w:val="28"/>
          <w:szCs w:val="28"/>
          <w:highlight w:val="yellow"/>
          <w:rPrChange w:id="19" w:author="Olumide Owolabi" w:date="2024-11-04T08:52:00Z" w16du:dateUtc="2024-11-04T07:52:00Z">
            <w:rPr>
              <w:rFonts w:ascii="Times New Roman" w:hAnsi="Times New Roman" w:cs="Times New Roman"/>
              <w:sz w:val="28"/>
              <w:szCs w:val="28"/>
            </w:rPr>
          </w:rPrChange>
        </w:rPr>
        <w:t>The block diagram is designed to represent the workflow of the project from initial planning to ongoing maintenance. Each block represents a critical phase in the project, illustrating how the system evolves through various stages of development.</w:t>
      </w:r>
    </w:p>
    <w:p w14:paraId="3C32A80C" w14:textId="77777777" w:rsidR="00DB0A82" w:rsidRPr="00FF2178" w:rsidRDefault="00DB0A82" w:rsidP="00DB0A82">
      <w:pPr>
        <w:spacing w:line="480" w:lineRule="auto"/>
        <w:jc w:val="both"/>
        <w:rPr>
          <w:rFonts w:ascii="Times New Roman" w:hAnsi="Times New Roman" w:cs="Times New Roman"/>
          <w:b/>
          <w:sz w:val="28"/>
          <w:szCs w:val="28"/>
          <w:highlight w:val="yellow"/>
          <w:rPrChange w:id="20" w:author="Olumide Owolabi" w:date="2024-11-04T08:52:00Z" w16du:dateUtc="2024-11-04T07:52:00Z">
            <w:rPr>
              <w:rFonts w:ascii="Times New Roman" w:hAnsi="Times New Roman" w:cs="Times New Roman"/>
              <w:b/>
              <w:sz w:val="28"/>
              <w:szCs w:val="28"/>
            </w:rPr>
          </w:rPrChange>
        </w:rPr>
      </w:pPr>
      <w:r w:rsidRPr="00FF2178">
        <w:rPr>
          <w:rFonts w:ascii="Times New Roman" w:hAnsi="Times New Roman" w:cs="Times New Roman"/>
          <w:b/>
          <w:sz w:val="28"/>
          <w:szCs w:val="28"/>
          <w:highlight w:val="yellow"/>
          <w:rPrChange w:id="21" w:author="Olumide Owolabi" w:date="2024-11-04T08:52:00Z" w16du:dateUtc="2024-11-04T07:52:00Z">
            <w:rPr>
              <w:rFonts w:ascii="Times New Roman" w:hAnsi="Times New Roman" w:cs="Times New Roman"/>
              <w:b/>
              <w:sz w:val="28"/>
              <w:szCs w:val="28"/>
            </w:rPr>
          </w:rPrChange>
        </w:rPr>
        <w:t>1. Planning:</w:t>
      </w:r>
    </w:p>
    <w:p w14:paraId="7E65A2A8" w14:textId="77777777" w:rsidR="00DB0A82" w:rsidRPr="00FF2178" w:rsidRDefault="00DB0A82" w:rsidP="00DB0A82">
      <w:pPr>
        <w:spacing w:line="480" w:lineRule="auto"/>
        <w:jc w:val="both"/>
        <w:rPr>
          <w:rFonts w:ascii="Times New Roman" w:hAnsi="Times New Roman" w:cs="Times New Roman"/>
          <w:sz w:val="28"/>
          <w:szCs w:val="28"/>
          <w:highlight w:val="yellow"/>
          <w:rPrChange w:id="22" w:author="Olumide Owolabi" w:date="2024-11-04T08:52:00Z" w16du:dateUtc="2024-11-04T07:52:00Z">
            <w:rPr>
              <w:rFonts w:ascii="Times New Roman" w:hAnsi="Times New Roman" w:cs="Times New Roman"/>
              <w:sz w:val="28"/>
              <w:szCs w:val="28"/>
            </w:rPr>
          </w:rPrChange>
        </w:rPr>
      </w:pPr>
      <w:r w:rsidRPr="00FF2178">
        <w:rPr>
          <w:rFonts w:ascii="Times New Roman" w:hAnsi="Times New Roman" w:cs="Times New Roman"/>
          <w:sz w:val="28"/>
          <w:szCs w:val="28"/>
          <w:highlight w:val="yellow"/>
          <w:rPrChange w:id="23" w:author="Olumide Owolabi" w:date="2024-11-04T08:52:00Z" w16du:dateUtc="2024-11-04T07:52:00Z">
            <w:rPr>
              <w:rFonts w:ascii="Times New Roman" w:hAnsi="Times New Roman" w:cs="Times New Roman"/>
              <w:sz w:val="28"/>
              <w:szCs w:val="28"/>
            </w:rPr>
          </w:rPrChange>
        </w:rPr>
        <w:lastRenderedPageBreak/>
        <w:t xml:space="preserve">   - Description: This phase involves defining the project scope, objectives, and requirements. It includes identifying the problem to be addressed, the goals of integrating LLMs, GNNs, and RL, and setting the project timeline.</w:t>
      </w:r>
    </w:p>
    <w:p w14:paraId="1C1E001E" w14:textId="77777777" w:rsidR="00DB0A82" w:rsidRPr="00FF2178" w:rsidRDefault="00DB0A82" w:rsidP="00DB0A82">
      <w:pPr>
        <w:spacing w:line="480" w:lineRule="auto"/>
        <w:jc w:val="both"/>
        <w:rPr>
          <w:rFonts w:ascii="Times New Roman" w:hAnsi="Times New Roman" w:cs="Times New Roman"/>
          <w:sz w:val="28"/>
          <w:szCs w:val="28"/>
          <w:highlight w:val="yellow"/>
          <w:rPrChange w:id="24" w:author="Olumide Owolabi" w:date="2024-11-04T08:52:00Z" w16du:dateUtc="2024-11-04T07:52:00Z">
            <w:rPr>
              <w:rFonts w:ascii="Times New Roman" w:hAnsi="Times New Roman" w:cs="Times New Roman"/>
              <w:sz w:val="28"/>
              <w:szCs w:val="28"/>
            </w:rPr>
          </w:rPrChange>
        </w:rPr>
      </w:pPr>
      <w:r w:rsidRPr="00FF2178">
        <w:rPr>
          <w:rFonts w:ascii="Times New Roman" w:hAnsi="Times New Roman" w:cs="Times New Roman"/>
          <w:sz w:val="28"/>
          <w:szCs w:val="28"/>
          <w:highlight w:val="yellow"/>
          <w:rPrChange w:id="25" w:author="Olumide Owolabi" w:date="2024-11-04T08:52:00Z" w16du:dateUtc="2024-11-04T07:52:00Z">
            <w:rPr>
              <w:rFonts w:ascii="Times New Roman" w:hAnsi="Times New Roman" w:cs="Times New Roman"/>
              <w:sz w:val="28"/>
              <w:szCs w:val="28"/>
            </w:rPr>
          </w:rPrChange>
        </w:rPr>
        <w:t xml:space="preserve">   - Activities: Project kick-off meetings, requirement gathering, stakeholder consultations, and resource allocation.</w:t>
      </w:r>
    </w:p>
    <w:p w14:paraId="45F746C1" w14:textId="77777777" w:rsidR="00DB0A82" w:rsidRPr="00FF2178" w:rsidRDefault="00DB0A82" w:rsidP="00DB0A82">
      <w:pPr>
        <w:spacing w:line="480" w:lineRule="auto"/>
        <w:jc w:val="both"/>
        <w:rPr>
          <w:rFonts w:ascii="Times New Roman" w:hAnsi="Times New Roman" w:cs="Times New Roman"/>
          <w:sz w:val="28"/>
          <w:szCs w:val="28"/>
          <w:highlight w:val="yellow"/>
          <w:rPrChange w:id="26" w:author="Olumide Owolabi" w:date="2024-11-04T08:52:00Z" w16du:dateUtc="2024-11-04T07:52:00Z">
            <w:rPr>
              <w:rFonts w:ascii="Times New Roman" w:hAnsi="Times New Roman" w:cs="Times New Roman"/>
              <w:sz w:val="28"/>
              <w:szCs w:val="28"/>
            </w:rPr>
          </w:rPrChange>
        </w:rPr>
      </w:pPr>
      <w:r w:rsidRPr="00FF2178">
        <w:rPr>
          <w:rFonts w:ascii="Times New Roman" w:hAnsi="Times New Roman" w:cs="Times New Roman"/>
          <w:sz w:val="28"/>
          <w:szCs w:val="28"/>
          <w:highlight w:val="yellow"/>
          <w:rPrChange w:id="27" w:author="Olumide Owolabi" w:date="2024-11-04T08:52:00Z" w16du:dateUtc="2024-11-04T07:52:00Z">
            <w:rPr>
              <w:rFonts w:ascii="Times New Roman" w:hAnsi="Times New Roman" w:cs="Times New Roman"/>
              <w:sz w:val="28"/>
              <w:szCs w:val="28"/>
            </w:rPr>
          </w:rPrChange>
        </w:rPr>
        <w:t xml:space="preserve">   - Output: Project plan, detailed objectives, and initial design specifications.</w:t>
      </w:r>
    </w:p>
    <w:p w14:paraId="3A623B5F" w14:textId="77777777" w:rsidR="00DB0A82" w:rsidRPr="00FF2178" w:rsidRDefault="00DB0A82" w:rsidP="00DB0A82">
      <w:pPr>
        <w:spacing w:line="480" w:lineRule="auto"/>
        <w:jc w:val="both"/>
        <w:rPr>
          <w:rFonts w:ascii="Times New Roman" w:hAnsi="Times New Roman" w:cs="Times New Roman"/>
          <w:b/>
          <w:sz w:val="28"/>
          <w:szCs w:val="28"/>
          <w:highlight w:val="yellow"/>
          <w:rPrChange w:id="28" w:author="Olumide Owolabi" w:date="2024-11-04T08:52:00Z" w16du:dateUtc="2024-11-04T07:52:00Z">
            <w:rPr>
              <w:rFonts w:ascii="Times New Roman" w:hAnsi="Times New Roman" w:cs="Times New Roman"/>
              <w:b/>
              <w:sz w:val="28"/>
              <w:szCs w:val="28"/>
            </w:rPr>
          </w:rPrChange>
        </w:rPr>
      </w:pPr>
      <w:r w:rsidRPr="00FF2178">
        <w:rPr>
          <w:rFonts w:ascii="Times New Roman" w:hAnsi="Times New Roman" w:cs="Times New Roman"/>
          <w:b/>
          <w:sz w:val="28"/>
          <w:szCs w:val="28"/>
          <w:highlight w:val="yellow"/>
          <w:rPrChange w:id="29" w:author="Olumide Owolabi" w:date="2024-11-04T08:52:00Z" w16du:dateUtc="2024-11-04T07:52:00Z">
            <w:rPr>
              <w:rFonts w:ascii="Times New Roman" w:hAnsi="Times New Roman" w:cs="Times New Roman"/>
              <w:b/>
              <w:sz w:val="28"/>
              <w:szCs w:val="28"/>
            </w:rPr>
          </w:rPrChange>
        </w:rPr>
        <w:t>2. Feasibility Study:</w:t>
      </w:r>
    </w:p>
    <w:p w14:paraId="658C7C82" w14:textId="77777777" w:rsidR="00DB0A82" w:rsidRPr="00FF2178" w:rsidRDefault="00DB0A82" w:rsidP="00DB0A82">
      <w:pPr>
        <w:spacing w:line="480" w:lineRule="auto"/>
        <w:jc w:val="both"/>
        <w:rPr>
          <w:rFonts w:ascii="Times New Roman" w:hAnsi="Times New Roman" w:cs="Times New Roman"/>
          <w:sz w:val="28"/>
          <w:szCs w:val="28"/>
          <w:highlight w:val="yellow"/>
          <w:rPrChange w:id="30" w:author="Olumide Owolabi" w:date="2024-11-04T08:52:00Z" w16du:dateUtc="2024-11-04T07:52:00Z">
            <w:rPr>
              <w:rFonts w:ascii="Times New Roman" w:hAnsi="Times New Roman" w:cs="Times New Roman"/>
              <w:sz w:val="28"/>
              <w:szCs w:val="28"/>
            </w:rPr>
          </w:rPrChange>
        </w:rPr>
      </w:pPr>
      <w:r w:rsidRPr="00FF2178">
        <w:rPr>
          <w:rFonts w:ascii="Times New Roman" w:hAnsi="Times New Roman" w:cs="Times New Roman"/>
          <w:sz w:val="28"/>
          <w:szCs w:val="28"/>
          <w:highlight w:val="yellow"/>
          <w:rPrChange w:id="31" w:author="Olumide Owolabi" w:date="2024-11-04T08:52:00Z" w16du:dateUtc="2024-11-04T07:52:00Z">
            <w:rPr>
              <w:rFonts w:ascii="Times New Roman" w:hAnsi="Times New Roman" w:cs="Times New Roman"/>
              <w:sz w:val="28"/>
              <w:szCs w:val="28"/>
            </w:rPr>
          </w:rPrChange>
        </w:rPr>
        <w:t xml:space="preserve">   - Description: The feasibility study assesses the practicality of the proposed system. It evaluates the technical, economic, and operational aspects to determine if the project can be successfully executed.</w:t>
      </w:r>
    </w:p>
    <w:p w14:paraId="59916EA0" w14:textId="77777777" w:rsidR="00DB0A82" w:rsidRPr="00FF2178" w:rsidRDefault="00DB0A82" w:rsidP="00DB0A82">
      <w:pPr>
        <w:spacing w:line="480" w:lineRule="auto"/>
        <w:jc w:val="both"/>
        <w:rPr>
          <w:rFonts w:ascii="Times New Roman" w:hAnsi="Times New Roman" w:cs="Times New Roman"/>
          <w:sz w:val="28"/>
          <w:szCs w:val="28"/>
          <w:highlight w:val="yellow"/>
          <w:rPrChange w:id="32" w:author="Olumide Owolabi" w:date="2024-11-04T08:52:00Z" w16du:dateUtc="2024-11-04T07:52:00Z">
            <w:rPr>
              <w:rFonts w:ascii="Times New Roman" w:hAnsi="Times New Roman" w:cs="Times New Roman"/>
              <w:sz w:val="28"/>
              <w:szCs w:val="28"/>
            </w:rPr>
          </w:rPrChange>
        </w:rPr>
      </w:pPr>
      <w:r w:rsidRPr="00FF2178">
        <w:rPr>
          <w:rFonts w:ascii="Times New Roman" w:hAnsi="Times New Roman" w:cs="Times New Roman"/>
          <w:sz w:val="28"/>
          <w:szCs w:val="28"/>
          <w:highlight w:val="yellow"/>
          <w:rPrChange w:id="33" w:author="Olumide Owolabi" w:date="2024-11-04T08:52:00Z" w16du:dateUtc="2024-11-04T07:52:00Z">
            <w:rPr>
              <w:rFonts w:ascii="Times New Roman" w:hAnsi="Times New Roman" w:cs="Times New Roman"/>
              <w:sz w:val="28"/>
              <w:szCs w:val="28"/>
            </w:rPr>
          </w:rPrChange>
        </w:rPr>
        <w:t xml:space="preserve">   - Activities: Technical feasibility analysis, cost-benefit analysis, risk assessment, and resource evaluation.</w:t>
      </w:r>
    </w:p>
    <w:p w14:paraId="3B4DE371" w14:textId="77777777" w:rsidR="00DB0A82" w:rsidRPr="00FF2178" w:rsidRDefault="00DB0A82" w:rsidP="00DB0A82">
      <w:pPr>
        <w:spacing w:line="480" w:lineRule="auto"/>
        <w:jc w:val="both"/>
        <w:rPr>
          <w:rFonts w:ascii="Times New Roman" w:hAnsi="Times New Roman" w:cs="Times New Roman"/>
          <w:sz w:val="28"/>
          <w:szCs w:val="28"/>
          <w:highlight w:val="yellow"/>
          <w:rPrChange w:id="34" w:author="Olumide Owolabi" w:date="2024-11-04T08:52:00Z" w16du:dateUtc="2024-11-04T07:52:00Z">
            <w:rPr>
              <w:rFonts w:ascii="Times New Roman" w:hAnsi="Times New Roman" w:cs="Times New Roman"/>
              <w:sz w:val="28"/>
              <w:szCs w:val="28"/>
            </w:rPr>
          </w:rPrChange>
        </w:rPr>
      </w:pPr>
      <w:r w:rsidRPr="00FF2178">
        <w:rPr>
          <w:rFonts w:ascii="Times New Roman" w:hAnsi="Times New Roman" w:cs="Times New Roman"/>
          <w:sz w:val="28"/>
          <w:szCs w:val="28"/>
          <w:highlight w:val="yellow"/>
          <w:rPrChange w:id="35" w:author="Olumide Owolabi" w:date="2024-11-04T08:52:00Z" w16du:dateUtc="2024-11-04T07:52:00Z">
            <w:rPr>
              <w:rFonts w:ascii="Times New Roman" w:hAnsi="Times New Roman" w:cs="Times New Roman"/>
              <w:sz w:val="28"/>
              <w:szCs w:val="28"/>
            </w:rPr>
          </w:rPrChange>
        </w:rPr>
        <w:t xml:space="preserve">   - Output: Feasibility report, risk mitigation strategies, and budget estimates.</w:t>
      </w:r>
    </w:p>
    <w:p w14:paraId="361B2E6F" w14:textId="77777777" w:rsidR="00DB0A82" w:rsidRPr="00FF2178" w:rsidRDefault="00DB0A82" w:rsidP="00DB0A82">
      <w:pPr>
        <w:spacing w:line="480" w:lineRule="auto"/>
        <w:jc w:val="both"/>
        <w:rPr>
          <w:rFonts w:ascii="Times New Roman" w:hAnsi="Times New Roman" w:cs="Times New Roman"/>
          <w:b/>
          <w:sz w:val="28"/>
          <w:szCs w:val="28"/>
          <w:highlight w:val="yellow"/>
          <w:rPrChange w:id="36" w:author="Olumide Owolabi" w:date="2024-11-04T08:52:00Z" w16du:dateUtc="2024-11-04T07:52:00Z">
            <w:rPr>
              <w:rFonts w:ascii="Times New Roman" w:hAnsi="Times New Roman" w:cs="Times New Roman"/>
              <w:b/>
              <w:sz w:val="28"/>
              <w:szCs w:val="28"/>
            </w:rPr>
          </w:rPrChange>
        </w:rPr>
      </w:pPr>
      <w:r w:rsidRPr="00FF2178">
        <w:rPr>
          <w:rFonts w:ascii="Times New Roman" w:hAnsi="Times New Roman" w:cs="Times New Roman"/>
          <w:b/>
          <w:sz w:val="28"/>
          <w:szCs w:val="28"/>
          <w:highlight w:val="yellow"/>
          <w:rPrChange w:id="37" w:author="Olumide Owolabi" w:date="2024-11-04T08:52:00Z" w16du:dateUtc="2024-11-04T07:52:00Z">
            <w:rPr>
              <w:rFonts w:ascii="Times New Roman" w:hAnsi="Times New Roman" w:cs="Times New Roman"/>
              <w:b/>
              <w:sz w:val="28"/>
              <w:szCs w:val="28"/>
            </w:rPr>
          </w:rPrChange>
        </w:rPr>
        <w:t>3. System Analysis:</w:t>
      </w:r>
    </w:p>
    <w:p w14:paraId="4BD11DA2" w14:textId="77777777" w:rsidR="00DB0A82" w:rsidRPr="00FF2178" w:rsidRDefault="00DB0A82" w:rsidP="00DB0A82">
      <w:pPr>
        <w:spacing w:line="480" w:lineRule="auto"/>
        <w:jc w:val="both"/>
        <w:rPr>
          <w:rFonts w:ascii="Times New Roman" w:hAnsi="Times New Roman" w:cs="Times New Roman"/>
          <w:sz w:val="28"/>
          <w:szCs w:val="28"/>
          <w:highlight w:val="yellow"/>
          <w:rPrChange w:id="38" w:author="Olumide Owolabi" w:date="2024-11-04T08:52:00Z" w16du:dateUtc="2024-11-04T07:52:00Z">
            <w:rPr>
              <w:rFonts w:ascii="Times New Roman" w:hAnsi="Times New Roman" w:cs="Times New Roman"/>
              <w:sz w:val="28"/>
              <w:szCs w:val="28"/>
            </w:rPr>
          </w:rPrChange>
        </w:rPr>
      </w:pPr>
      <w:r w:rsidRPr="00FF2178">
        <w:rPr>
          <w:rFonts w:ascii="Times New Roman" w:hAnsi="Times New Roman" w:cs="Times New Roman"/>
          <w:sz w:val="28"/>
          <w:szCs w:val="28"/>
          <w:highlight w:val="yellow"/>
          <w:rPrChange w:id="39" w:author="Olumide Owolabi" w:date="2024-11-04T08:52:00Z" w16du:dateUtc="2024-11-04T07:52:00Z">
            <w:rPr>
              <w:rFonts w:ascii="Times New Roman" w:hAnsi="Times New Roman" w:cs="Times New Roman"/>
              <w:sz w:val="28"/>
              <w:szCs w:val="28"/>
            </w:rPr>
          </w:rPrChange>
        </w:rPr>
        <w:t xml:space="preserve">   - Description: System analysis involves understanding and documenting the detailed requirements of the system. This phase focuses on analyzing existing network traffic management methods and identifying how LLMs, GNNs, and RL can be integrated.</w:t>
      </w:r>
    </w:p>
    <w:p w14:paraId="306AAA5E" w14:textId="77777777" w:rsidR="00DB0A82" w:rsidRPr="00FF2178" w:rsidRDefault="00DB0A82" w:rsidP="00DB0A82">
      <w:pPr>
        <w:spacing w:line="480" w:lineRule="auto"/>
        <w:jc w:val="both"/>
        <w:rPr>
          <w:rFonts w:ascii="Times New Roman" w:hAnsi="Times New Roman" w:cs="Times New Roman"/>
          <w:sz w:val="28"/>
          <w:szCs w:val="28"/>
          <w:highlight w:val="yellow"/>
          <w:rPrChange w:id="40" w:author="Olumide Owolabi" w:date="2024-11-04T08:52:00Z" w16du:dateUtc="2024-11-04T07:52:00Z">
            <w:rPr>
              <w:rFonts w:ascii="Times New Roman" w:hAnsi="Times New Roman" w:cs="Times New Roman"/>
              <w:sz w:val="28"/>
              <w:szCs w:val="28"/>
            </w:rPr>
          </w:rPrChange>
        </w:rPr>
      </w:pPr>
      <w:r w:rsidRPr="00FF2178">
        <w:rPr>
          <w:rFonts w:ascii="Times New Roman" w:hAnsi="Times New Roman" w:cs="Times New Roman"/>
          <w:sz w:val="28"/>
          <w:szCs w:val="28"/>
          <w:highlight w:val="yellow"/>
          <w:rPrChange w:id="41" w:author="Olumide Owolabi" w:date="2024-11-04T08:52:00Z" w16du:dateUtc="2024-11-04T07:52:00Z">
            <w:rPr>
              <w:rFonts w:ascii="Times New Roman" w:hAnsi="Times New Roman" w:cs="Times New Roman"/>
              <w:sz w:val="28"/>
              <w:szCs w:val="28"/>
            </w:rPr>
          </w:rPrChange>
        </w:rPr>
        <w:lastRenderedPageBreak/>
        <w:t xml:space="preserve">   - Activities: Requirement analysis, data collection, system modeling, and stakeholder interviews.</w:t>
      </w:r>
    </w:p>
    <w:p w14:paraId="07169BD0" w14:textId="77777777" w:rsidR="00DB0A82" w:rsidRPr="00FF2178" w:rsidRDefault="00DB0A82" w:rsidP="00DB0A82">
      <w:pPr>
        <w:spacing w:line="480" w:lineRule="auto"/>
        <w:jc w:val="both"/>
        <w:rPr>
          <w:rFonts w:ascii="Times New Roman" w:hAnsi="Times New Roman" w:cs="Times New Roman"/>
          <w:sz w:val="28"/>
          <w:szCs w:val="28"/>
          <w:highlight w:val="yellow"/>
          <w:rPrChange w:id="42" w:author="Olumide Owolabi" w:date="2024-11-04T08:52:00Z" w16du:dateUtc="2024-11-04T07:52:00Z">
            <w:rPr>
              <w:rFonts w:ascii="Times New Roman" w:hAnsi="Times New Roman" w:cs="Times New Roman"/>
              <w:sz w:val="28"/>
              <w:szCs w:val="28"/>
            </w:rPr>
          </w:rPrChange>
        </w:rPr>
      </w:pPr>
      <w:r w:rsidRPr="00FF2178">
        <w:rPr>
          <w:rFonts w:ascii="Times New Roman" w:hAnsi="Times New Roman" w:cs="Times New Roman"/>
          <w:sz w:val="28"/>
          <w:szCs w:val="28"/>
          <w:highlight w:val="yellow"/>
          <w:rPrChange w:id="43" w:author="Olumide Owolabi" w:date="2024-11-04T08:52:00Z" w16du:dateUtc="2024-11-04T07:52:00Z">
            <w:rPr>
              <w:rFonts w:ascii="Times New Roman" w:hAnsi="Times New Roman" w:cs="Times New Roman"/>
              <w:sz w:val="28"/>
              <w:szCs w:val="28"/>
            </w:rPr>
          </w:rPrChange>
        </w:rPr>
        <w:t xml:space="preserve">   - Output: System requirements specification, use cases, and functional specifications.</w:t>
      </w:r>
    </w:p>
    <w:p w14:paraId="09642EDE" w14:textId="77777777" w:rsidR="00DB0A82" w:rsidRPr="00FF2178" w:rsidRDefault="00DB0A82" w:rsidP="00DB0A82">
      <w:pPr>
        <w:spacing w:line="480" w:lineRule="auto"/>
        <w:jc w:val="both"/>
        <w:rPr>
          <w:rFonts w:ascii="Times New Roman" w:hAnsi="Times New Roman" w:cs="Times New Roman"/>
          <w:b/>
          <w:sz w:val="28"/>
          <w:szCs w:val="28"/>
          <w:highlight w:val="yellow"/>
          <w:rPrChange w:id="44" w:author="Olumide Owolabi" w:date="2024-11-04T08:52:00Z" w16du:dateUtc="2024-11-04T07:52:00Z">
            <w:rPr>
              <w:rFonts w:ascii="Times New Roman" w:hAnsi="Times New Roman" w:cs="Times New Roman"/>
              <w:b/>
              <w:sz w:val="28"/>
              <w:szCs w:val="28"/>
            </w:rPr>
          </w:rPrChange>
        </w:rPr>
      </w:pPr>
      <w:r w:rsidRPr="00FF2178">
        <w:rPr>
          <w:rFonts w:ascii="Times New Roman" w:hAnsi="Times New Roman" w:cs="Times New Roman"/>
          <w:b/>
          <w:sz w:val="28"/>
          <w:szCs w:val="28"/>
          <w:highlight w:val="yellow"/>
          <w:rPrChange w:id="45" w:author="Olumide Owolabi" w:date="2024-11-04T08:52:00Z" w16du:dateUtc="2024-11-04T07:52:00Z">
            <w:rPr>
              <w:rFonts w:ascii="Times New Roman" w:hAnsi="Times New Roman" w:cs="Times New Roman"/>
              <w:b/>
              <w:sz w:val="28"/>
              <w:szCs w:val="28"/>
            </w:rPr>
          </w:rPrChange>
        </w:rPr>
        <w:t>4. System Design:</w:t>
      </w:r>
    </w:p>
    <w:p w14:paraId="6366A5E1" w14:textId="77777777" w:rsidR="00DB0A82" w:rsidRPr="00FF2178" w:rsidRDefault="00DB0A82" w:rsidP="00DB0A82">
      <w:pPr>
        <w:spacing w:line="480" w:lineRule="auto"/>
        <w:jc w:val="both"/>
        <w:rPr>
          <w:rFonts w:ascii="Times New Roman" w:hAnsi="Times New Roman" w:cs="Times New Roman"/>
          <w:sz w:val="28"/>
          <w:szCs w:val="28"/>
          <w:highlight w:val="yellow"/>
          <w:rPrChange w:id="46" w:author="Olumide Owolabi" w:date="2024-11-04T08:52:00Z" w16du:dateUtc="2024-11-04T07:52:00Z">
            <w:rPr>
              <w:rFonts w:ascii="Times New Roman" w:hAnsi="Times New Roman" w:cs="Times New Roman"/>
              <w:sz w:val="28"/>
              <w:szCs w:val="28"/>
            </w:rPr>
          </w:rPrChange>
        </w:rPr>
      </w:pPr>
      <w:r w:rsidRPr="00FF2178">
        <w:rPr>
          <w:rFonts w:ascii="Times New Roman" w:hAnsi="Times New Roman" w:cs="Times New Roman"/>
          <w:sz w:val="28"/>
          <w:szCs w:val="28"/>
          <w:highlight w:val="yellow"/>
          <w:rPrChange w:id="47" w:author="Olumide Owolabi" w:date="2024-11-04T08:52:00Z" w16du:dateUtc="2024-11-04T07:52:00Z">
            <w:rPr>
              <w:rFonts w:ascii="Times New Roman" w:hAnsi="Times New Roman" w:cs="Times New Roman"/>
              <w:sz w:val="28"/>
              <w:szCs w:val="28"/>
            </w:rPr>
          </w:rPrChange>
        </w:rPr>
        <w:t xml:space="preserve">   - Description: In this phase, the system architecture and design are developed based on the requirements analysis. It includes defining the system components, interfaces, and interactions between LLMs, GNNs, and RL modules.</w:t>
      </w:r>
    </w:p>
    <w:p w14:paraId="73F6A185" w14:textId="77777777" w:rsidR="00DB0A82" w:rsidRPr="00FF2178" w:rsidRDefault="00DB0A82" w:rsidP="00DB0A82">
      <w:pPr>
        <w:spacing w:line="480" w:lineRule="auto"/>
        <w:jc w:val="both"/>
        <w:rPr>
          <w:rFonts w:ascii="Times New Roman" w:hAnsi="Times New Roman" w:cs="Times New Roman"/>
          <w:sz w:val="28"/>
          <w:szCs w:val="28"/>
          <w:highlight w:val="yellow"/>
          <w:rPrChange w:id="48" w:author="Olumide Owolabi" w:date="2024-11-04T08:52:00Z" w16du:dateUtc="2024-11-04T07:52:00Z">
            <w:rPr>
              <w:rFonts w:ascii="Times New Roman" w:hAnsi="Times New Roman" w:cs="Times New Roman"/>
              <w:sz w:val="28"/>
              <w:szCs w:val="28"/>
            </w:rPr>
          </w:rPrChange>
        </w:rPr>
      </w:pPr>
      <w:r w:rsidRPr="00FF2178">
        <w:rPr>
          <w:rFonts w:ascii="Times New Roman" w:hAnsi="Times New Roman" w:cs="Times New Roman"/>
          <w:sz w:val="28"/>
          <w:szCs w:val="28"/>
          <w:highlight w:val="yellow"/>
          <w:rPrChange w:id="49" w:author="Olumide Owolabi" w:date="2024-11-04T08:52:00Z" w16du:dateUtc="2024-11-04T07:52:00Z">
            <w:rPr>
              <w:rFonts w:ascii="Times New Roman" w:hAnsi="Times New Roman" w:cs="Times New Roman"/>
              <w:sz w:val="28"/>
              <w:szCs w:val="28"/>
            </w:rPr>
          </w:rPrChange>
        </w:rPr>
        <w:t xml:space="preserve">   - Activities: Design of the system architecture, data flow diagrams, and module specifications.</w:t>
      </w:r>
    </w:p>
    <w:p w14:paraId="579F6406" w14:textId="77777777" w:rsidR="00DB0A82" w:rsidRPr="00FF2178" w:rsidRDefault="00DB0A82" w:rsidP="00DB0A82">
      <w:pPr>
        <w:spacing w:line="480" w:lineRule="auto"/>
        <w:jc w:val="both"/>
        <w:rPr>
          <w:rFonts w:ascii="Times New Roman" w:hAnsi="Times New Roman" w:cs="Times New Roman"/>
          <w:sz w:val="28"/>
          <w:szCs w:val="28"/>
          <w:highlight w:val="yellow"/>
          <w:rPrChange w:id="50" w:author="Olumide Owolabi" w:date="2024-11-04T08:52:00Z" w16du:dateUtc="2024-11-04T07:52:00Z">
            <w:rPr>
              <w:rFonts w:ascii="Times New Roman" w:hAnsi="Times New Roman" w:cs="Times New Roman"/>
              <w:sz w:val="28"/>
              <w:szCs w:val="28"/>
            </w:rPr>
          </w:rPrChange>
        </w:rPr>
      </w:pPr>
      <w:r w:rsidRPr="00FF2178">
        <w:rPr>
          <w:rFonts w:ascii="Times New Roman" w:hAnsi="Times New Roman" w:cs="Times New Roman"/>
          <w:sz w:val="28"/>
          <w:szCs w:val="28"/>
          <w:highlight w:val="yellow"/>
          <w:rPrChange w:id="51" w:author="Olumide Owolabi" w:date="2024-11-04T08:52:00Z" w16du:dateUtc="2024-11-04T07:52:00Z">
            <w:rPr>
              <w:rFonts w:ascii="Times New Roman" w:hAnsi="Times New Roman" w:cs="Times New Roman"/>
              <w:sz w:val="28"/>
              <w:szCs w:val="28"/>
            </w:rPr>
          </w:rPrChange>
        </w:rPr>
        <w:t xml:space="preserve">   - Output: System design documentation, architecture diagrams, and detailed design specifications.</w:t>
      </w:r>
    </w:p>
    <w:p w14:paraId="18CD2C00" w14:textId="77777777" w:rsidR="00DB0A82" w:rsidRPr="00FF2178" w:rsidRDefault="00DB0A82" w:rsidP="00DB0A82">
      <w:pPr>
        <w:spacing w:line="480" w:lineRule="auto"/>
        <w:jc w:val="both"/>
        <w:rPr>
          <w:rFonts w:ascii="Times New Roman" w:hAnsi="Times New Roman" w:cs="Times New Roman"/>
          <w:b/>
          <w:sz w:val="28"/>
          <w:szCs w:val="28"/>
          <w:highlight w:val="yellow"/>
          <w:rPrChange w:id="52" w:author="Olumide Owolabi" w:date="2024-11-04T08:52:00Z" w16du:dateUtc="2024-11-04T07:52:00Z">
            <w:rPr>
              <w:rFonts w:ascii="Times New Roman" w:hAnsi="Times New Roman" w:cs="Times New Roman"/>
              <w:b/>
              <w:sz w:val="28"/>
              <w:szCs w:val="28"/>
            </w:rPr>
          </w:rPrChange>
        </w:rPr>
      </w:pPr>
      <w:r w:rsidRPr="00FF2178">
        <w:rPr>
          <w:rFonts w:ascii="Times New Roman" w:hAnsi="Times New Roman" w:cs="Times New Roman"/>
          <w:b/>
          <w:sz w:val="28"/>
          <w:szCs w:val="28"/>
          <w:highlight w:val="yellow"/>
          <w:rPrChange w:id="53" w:author="Olumide Owolabi" w:date="2024-11-04T08:52:00Z" w16du:dateUtc="2024-11-04T07:52:00Z">
            <w:rPr>
              <w:rFonts w:ascii="Times New Roman" w:hAnsi="Times New Roman" w:cs="Times New Roman"/>
              <w:b/>
              <w:sz w:val="28"/>
              <w:szCs w:val="28"/>
            </w:rPr>
          </w:rPrChange>
        </w:rPr>
        <w:t>5. Program Coding:</w:t>
      </w:r>
    </w:p>
    <w:p w14:paraId="121DAC1B" w14:textId="77777777" w:rsidR="00DB0A82" w:rsidRPr="00FF2178" w:rsidRDefault="00DB0A82" w:rsidP="00DB0A82">
      <w:pPr>
        <w:spacing w:line="480" w:lineRule="auto"/>
        <w:jc w:val="both"/>
        <w:rPr>
          <w:rFonts w:ascii="Times New Roman" w:hAnsi="Times New Roman" w:cs="Times New Roman"/>
          <w:sz w:val="28"/>
          <w:szCs w:val="28"/>
          <w:highlight w:val="yellow"/>
          <w:rPrChange w:id="54" w:author="Olumide Owolabi" w:date="2024-11-04T08:52:00Z" w16du:dateUtc="2024-11-04T07:52:00Z">
            <w:rPr>
              <w:rFonts w:ascii="Times New Roman" w:hAnsi="Times New Roman" w:cs="Times New Roman"/>
              <w:sz w:val="28"/>
              <w:szCs w:val="28"/>
            </w:rPr>
          </w:rPrChange>
        </w:rPr>
      </w:pPr>
      <w:r w:rsidRPr="00FF2178">
        <w:rPr>
          <w:rFonts w:ascii="Times New Roman" w:hAnsi="Times New Roman" w:cs="Times New Roman"/>
          <w:sz w:val="28"/>
          <w:szCs w:val="28"/>
          <w:highlight w:val="yellow"/>
          <w:rPrChange w:id="55" w:author="Olumide Owolabi" w:date="2024-11-04T08:52:00Z" w16du:dateUtc="2024-11-04T07:52:00Z">
            <w:rPr>
              <w:rFonts w:ascii="Times New Roman" w:hAnsi="Times New Roman" w:cs="Times New Roman"/>
              <w:sz w:val="28"/>
              <w:szCs w:val="28"/>
            </w:rPr>
          </w:rPrChange>
        </w:rPr>
        <w:t xml:space="preserve">   - Description: Program coding involves the actual development of the system’s software components. This includes implementing algorithms for LLM-based feature extraction, GNN-based network modeling, and RL-based optimization.</w:t>
      </w:r>
    </w:p>
    <w:p w14:paraId="176052D1" w14:textId="77777777" w:rsidR="00DB0A82" w:rsidRPr="00FF2178" w:rsidRDefault="00DB0A82" w:rsidP="00DB0A82">
      <w:pPr>
        <w:spacing w:line="480" w:lineRule="auto"/>
        <w:jc w:val="both"/>
        <w:rPr>
          <w:rFonts w:ascii="Times New Roman" w:hAnsi="Times New Roman" w:cs="Times New Roman"/>
          <w:sz w:val="28"/>
          <w:szCs w:val="28"/>
          <w:highlight w:val="yellow"/>
          <w:rPrChange w:id="56" w:author="Olumide Owolabi" w:date="2024-11-04T08:52:00Z" w16du:dateUtc="2024-11-04T07:52:00Z">
            <w:rPr>
              <w:rFonts w:ascii="Times New Roman" w:hAnsi="Times New Roman" w:cs="Times New Roman"/>
              <w:sz w:val="28"/>
              <w:szCs w:val="28"/>
            </w:rPr>
          </w:rPrChange>
        </w:rPr>
      </w:pPr>
      <w:r w:rsidRPr="00FF2178">
        <w:rPr>
          <w:rFonts w:ascii="Times New Roman" w:hAnsi="Times New Roman" w:cs="Times New Roman"/>
          <w:sz w:val="28"/>
          <w:szCs w:val="28"/>
          <w:highlight w:val="yellow"/>
          <w:rPrChange w:id="57" w:author="Olumide Owolabi" w:date="2024-11-04T08:52:00Z" w16du:dateUtc="2024-11-04T07:52:00Z">
            <w:rPr>
              <w:rFonts w:ascii="Times New Roman" w:hAnsi="Times New Roman" w:cs="Times New Roman"/>
              <w:sz w:val="28"/>
              <w:szCs w:val="28"/>
            </w:rPr>
          </w:rPrChange>
        </w:rPr>
        <w:t xml:space="preserve">   - Activities: Coding of individual modules, integration of LLMs, GNNs, and RL algorithms, and development of interfaces.</w:t>
      </w:r>
    </w:p>
    <w:p w14:paraId="6555C895" w14:textId="77777777" w:rsidR="00DB0A82" w:rsidRPr="00FF2178" w:rsidRDefault="00DB0A82" w:rsidP="00DB0A82">
      <w:pPr>
        <w:spacing w:line="480" w:lineRule="auto"/>
        <w:jc w:val="both"/>
        <w:rPr>
          <w:rFonts w:ascii="Times New Roman" w:hAnsi="Times New Roman" w:cs="Times New Roman"/>
          <w:sz w:val="28"/>
          <w:szCs w:val="28"/>
          <w:highlight w:val="yellow"/>
          <w:rPrChange w:id="58" w:author="Olumide Owolabi" w:date="2024-11-04T08:52:00Z" w16du:dateUtc="2024-11-04T07:52:00Z">
            <w:rPr>
              <w:rFonts w:ascii="Times New Roman" w:hAnsi="Times New Roman" w:cs="Times New Roman"/>
              <w:sz w:val="28"/>
              <w:szCs w:val="28"/>
            </w:rPr>
          </w:rPrChange>
        </w:rPr>
      </w:pPr>
      <w:r w:rsidRPr="00FF2178">
        <w:rPr>
          <w:rFonts w:ascii="Times New Roman" w:hAnsi="Times New Roman" w:cs="Times New Roman"/>
          <w:sz w:val="28"/>
          <w:szCs w:val="28"/>
          <w:highlight w:val="yellow"/>
          <w:rPrChange w:id="59" w:author="Olumide Owolabi" w:date="2024-11-04T08:52:00Z" w16du:dateUtc="2024-11-04T07:52:00Z">
            <w:rPr>
              <w:rFonts w:ascii="Times New Roman" w:hAnsi="Times New Roman" w:cs="Times New Roman"/>
              <w:sz w:val="28"/>
              <w:szCs w:val="28"/>
            </w:rPr>
          </w:rPrChange>
        </w:rPr>
        <w:lastRenderedPageBreak/>
        <w:t xml:space="preserve">   - Output: Source code, integration scripts, and software components.</w:t>
      </w:r>
    </w:p>
    <w:p w14:paraId="26FCDFDC" w14:textId="77777777" w:rsidR="00DB0A82" w:rsidRPr="00FF2178" w:rsidRDefault="00DB0A82" w:rsidP="00DB0A82">
      <w:pPr>
        <w:spacing w:line="480" w:lineRule="auto"/>
        <w:jc w:val="both"/>
        <w:rPr>
          <w:rFonts w:ascii="Times New Roman" w:hAnsi="Times New Roman" w:cs="Times New Roman"/>
          <w:b/>
          <w:sz w:val="28"/>
          <w:szCs w:val="28"/>
          <w:highlight w:val="yellow"/>
          <w:rPrChange w:id="60" w:author="Olumide Owolabi" w:date="2024-11-04T08:52:00Z" w16du:dateUtc="2024-11-04T07:52:00Z">
            <w:rPr>
              <w:rFonts w:ascii="Times New Roman" w:hAnsi="Times New Roman" w:cs="Times New Roman"/>
              <w:b/>
              <w:sz w:val="28"/>
              <w:szCs w:val="28"/>
            </w:rPr>
          </w:rPrChange>
        </w:rPr>
      </w:pPr>
      <w:r w:rsidRPr="00FF2178">
        <w:rPr>
          <w:rFonts w:ascii="Times New Roman" w:hAnsi="Times New Roman" w:cs="Times New Roman"/>
          <w:b/>
          <w:sz w:val="28"/>
          <w:szCs w:val="28"/>
          <w:highlight w:val="yellow"/>
          <w:rPrChange w:id="61" w:author="Olumide Owolabi" w:date="2024-11-04T08:52:00Z" w16du:dateUtc="2024-11-04T07:52:00Z">
            <w:rPr>
              <w:rFonts w:ascii="Times New Roman" w:hAnsi="Times New Roman" w:cs="Times New Roman"/>
              <w:b/>
              <w:sz w:val="28"/>
              <w:szCs w:val="28"/>
            </w:rPr>
          </w:rPrChange>
        </w:rPr>
        <w:t>6. Program Testing:</w:t>
      </w:r>
    </w:p>
    <w:p w14:paraId="4E24CBB2" w14:textId="77777777" w:rsidR="00DB0A82" w:rsidRPr="00FF2178" w:rsidRDefault="00DB0A82" w:rsidP="00DB0A82">
      <w:pPr>
        <w:spacing w:line="480" w:lineRule="auto"/>
        <w:jc w:val="both"/>
        <w:rPr>
          <w:rFonts w:ascii="Times New Roman" w:hAnsi="Times New Roman" w:cs="Times New Roman"/>
          <w:sz w:val="28"/>
          <w:szCs w:val="28"/>
          <w:highlight w:val="yellow"/>
          <w:rPrChange w:id="62" w:author="Olumide Owolabi" w:date="2024-11-04T08:52:00Z" w16du:dateUtc="2024-11-04T07:52:00Z">
            <w:rPr>
              <w:rFonts w:ascii="Times New Roman" w:hAnsi="Times New Roman" w:cs="Times New Roman"/>
              <w:sz w:val="28"/>
              <w:szCs w:val="28"/>
            </w:rPr>
          </w:rPrChange>
        </w:rPr>
      </w:pPr>
      <w:r w:rsidRPr="00FF2178">
        <w:rPr>
          <w:rFonts w:ascii="Times New Roman" w:hAnsi="Times New Roman" w:cs="Times New Roman"/>
          <w:sz w:val="28"/>
          <w:szCs w:val="28"/>
          <w:highlight w:val="yellow"/>
          <w:rPrChange w:id="63" w:author="Olumide Owolabi" w:date="2024-11-04T08:52:00Z" w16du:dateUtc="2024-11-04T07:52:00Z">
            <w:rPr>
              <w:rFonts w:ascii="Times New Roman" w:hAnsi="Times New Roman" w:cs="Times New Roman"/>
              <w:sz w:val="28"/>
              <w:szCs w:val="28"/>
            </w:rPr>
          </w:rPrChange>
        </w:rPr>
        <w:t xml:space="preserve">   - Description: Testing ensures that the system meets the specified requirements and functions correctly. This phase involves validating each component and the overall system through various testing methods.</w:t>
      </w:r>
    </w:p>
    <w:p w14:paraId="74A73E28" w14:textId="77777777" w:rsidR="00DB0A82" w:rsidRPr="00FF2178" w:rsidRDefault="00DB0A82" w:rsidP="00DB0A82">
      <w:pPr>
        <w:spacing w:line="480" w:lineRule="auto"/>
        <w:jc w:val="both"/>
        <w:rPr>
          <w:rFonts w:ascii="Times New Roman" w:hAnsi="Times New Roman" w:cs="Times New Roman"/>
          <w:sz w:val="28"/>
          <w:szCs w:val="28"/>
          <w:highlight w:val="yellow"/>
          <w:rPrChange w:id="64" w:author="Olumide Owolabi" w:date="2024-11-04T08:52:00Z" w16du:dateUtc="2024-11-04T07:52:00Z">
            <w:rPr>
              <w:rFonts w:ascii="Times New Roman" w:hAnsi="Times New Roman" w:cs="Times New Roman"/>
              <w:sz w:val="28"/>
              <w:szCs w:val="28"/>
            </w:rPr>
          </w:rPrChange>
        </w:rPr>
      </w:pPr>
      <w:r w:rsidRPr="00FF2178">
        <w:rPr>
          <w:rFonts w:ascii="Times New Roman" w:hAnsi="Times New Roman" w:cs="Times New Roman"/>
          <w:sz w:val="28"/>
          <w:szCs w:val="28"/>
          <w:highlight w:val="yellow"/>
          <w:rPrChange w:id="65" w:author="Olumide Owolabi" w:date="2024-11-04T08:52:00Z" w16du:dateUtc="2024-11-04T07:52:00Z">
            <w:rPr>
              <w:rFonts w:ascii="Times New Roman" w:hAnsi="Times New Roman" w:cs="Times New Roman"/>
              <w:sz w:val="28"/>
              <w:szCs w:val="28"/>
            </w:rPr>
          </w:rPrChange>
        </w:rPr>
        <w:t xml:space="preserve">   - Activities: Unit testing, integration testing, system testing, and performance testing.</w:t>
      </w:r>
    </w:p>
    <w:p w14:paraId="4F088435" w14:textId="77777777" w:rsidR="00DB0A82" w:rsidRPr="00FF2178" w:rsidRDefault="00DB0A82" w:rsidP="00DB0A82">
      <w:pPr>
        <w:spacing w:line="480" w:lineRule="auto"/>
        <w:jc w:val="both"/>
        <w:rPr>
          <w:rFonts w:ascii="Times New Roman" w:hAnsi="Times New Roman" w:cs="Times New Roman"/>
          <w:sz w:val="28"/>
          <w:szCs w:val="28"/>
          <w:highlight w:val="yellow"/>
          <w:rPrChange w:id="66" w:author="Olumide Owolabi" w:date="2024-11-04T08:52:00Z" w16du:dateUtc="2024-11-04T07:52:00Z">
            <w:rPr>
              <w:rFonts w:ascii="Times New Roman" w:hAnsi="Times New Roman" w:cs="Times New Roman"/>
              <w:sz w:val="28"/>
              <w:szCs w:val="28"/>
            </w:rPr>
          </w:rPrChange>
        </w:rPr>
      </w:pPr>
      <w:r w:rsidRPr="00FF2178">
        <w:rPr>
          <w:rFonts w:ascii="Times New Roman" w:hAnsi="Times New Roman" w:cs="Times New Roman"/>
          <w:sz w:val="28"/>
          <w:szCs w:val="28"/>
          <w:highlight w:val="yellow"/>
          <w:rPrChange w:id="67" w:author="Olumide Owolabi" w:date="2024-11-04T08:52:00Z" w16du:dateUtc="2024-11-04T07:52:00Z">
            <w:rPr>
              <w:rFonts w:ascii="Times New Roman" w:hAnsi="Times New Roman" w:cs="Times New Roman"/>
              <w:sz w:val="28"/>
              <w:szCs w:val="28"/>
            </w:rPr>
          </w:rPrChange>
        </w:rPr>
        <w:t xml:space="preserve">   - Output: Test reports, bug fixes, and verified system components.</w:t>
      </w:r>
    </w:p>
    <w:p w14:paraId="14C4D2E1" w14:textId="77777777" w:rsidR="00DB0A82" w:rsidRPr="00FF2178" w:rsidRDefault="00DB0A82" w:rsidP="00DB0A82">
      <w:pPr>
        <w:spacing w:line="480" w:lineRule="auto"/>
        <w:jc w:val="both"/>
        <w:rPr>
          <w:rFonts w:ascii="Times New Roman" w:hAnsi="Times New Roman" w:cs="Times New Roman"/>
          <w:b/>
          <w:sz w:val="28"/>
          <w:szCs w:val="28"/>
          <w:highlight w:val="yellow"/>
          <w:rPrChange w:id="68" w:author="Olumide Owolabi" w:date="2024-11-04T08:52:00Z" w16du:dateUtc="2024-11-04T07:52:00Z">
            <w:rPr>
              <w:rFonts w:ascii="Times New Roman" w:hAnsi="Times New Roman" w:cs="Times New Roman"/>
              <w:b/>
              <w:sz w:val="28"/>
              <w:szCs w:val="28"/>
            </w:rPr>
          </w:rPrChange>
        </w:rPr>
      </w:pPr>
      <w:r w:rsidRPr="00FF2178">
        <w:rPr>
          <w:rFonts w:ascii="Times New Roman" w:hAnsi="Times New Roman" w:cs="Times New Roman"/>
          <w:b/>
          <w:sz w:val="28"/>
          <w:szCs w:val="28"/>
          <w:highlight w:val="yellow"/>
          <w:rPrChange w:id="69" w:author="Olumide Owolabi" w:date="2024-11-04T08:52:00Z" w16du:dateUtc="2024-11-04T07:52:00Z">
            <w:rPr>
              <w:rFonts w:ascii="Times New Roman" w:hAnsi="Times New Roman" w:cs="Times New Roman"/>
              <w:b/>
              <w:sz w:val="28"/>
              <w:szCs w:val="28"/>
            </w:rPr>
          </w:rPrChange>
        </w:rPr>
        <w:t>7. Implementation:</w:t>
      </w:r>
    </w:p>
    <w:p w14:paraId="5DDAAB3F" w14:textId="77777777" w:rsidR="00DB0A82" w:rsidRPr="00FF2178" w:rsidRDefault="00DB0A82" w:rsidP="00DB0A82">
      <w:pPr>
        <w:spacing w:line="480" w:lineRule="auto"/>
        <w:jc w:val="both"/>
        <w:rPr>
          <w:rFonts w:ascii="Times New Roman" w:hAnsi="Times New Roman" w:cs="Times New Roman"/>
          <w:sz w:val="28"/>
          <w:szCs w:val="28"/>
          <w:highlight w:val="yellow"/>
          <w:rPrChange w:id="70" w:author="Olumide Owolabi" w:date="2024-11-04T08:52:00Z" w16du:dateUtc="2024-11-04T07:52:00Z">
            <w:rPr>
              <w:rFonts w:ascii="Times New Roman" w:hAnsi="Times New Roman" w:cs="Times New Roman"/>
              <w:sz w:val="28"/>
              <w:szCs w:val="28"/>
            </w:rPr>
          </w:rPrChange>
        </w:rPr>
      </w:pPr>
      <w:r w:rsidRPr="00FF2178">
        <w:rPr>
          <w:rFonts w:ascii="Times New Roman" w:hAnsi="Times New Roman" w:cs="Times New Roman"/>
          <w:sz w:val="28"/>
          <w:szCs w:val="28"/>
          <w:highlight w:val="yellow"/>
          <w:rPrChange w:id="71" w:author="Olumide Owolabi" w:date="2024-11-04T08:52:00Z" w16du:dateUtc="2024-11-04T07:52:00Z">
            <w:rPr>
              <w:rFonts w:ascii="Times New Roman" w:hAnsi="Times New Roman" w:cs="Times New Roman"/>
              <w:sz w:val="28"/>
              <w:szCs w:val="28"/>
            </w:rPr>
          </w:rPrChange>
        </w:rPr>
        <w:t xml:space="preserve">   - Description: The implementation phase involves deploying the system in a real-world environment. It includes configuring the system, conducting user training, and transitioning from development to operational use.</w:t>
      </w:r>
    </w:p>
    <w:p w14:paraId="28E881DB" w14:textId="77777777" w:rsidR="00DB0A82" w:rsidRPr="00FF2178" w:rsidRDefault="00DB0A82" w:rsidP="00DB0A82">
      <w:pPr>
        <w:spacing w:line="480" w:lineRule="auto"/>
        <w:jc w:val="both"/>
        <w:rPr>
          <w:rFonts w:ascii="Times New Roman" w:hAnsi="Times New Roman" w:cs="Times New Roman"/>
          <w:sz w:val="28"/>
          <w:szCs w:val="28"/>
          <w:highlight w:val="yellow"/>
          <w:rPrChange w:id="72" w:author="Olumide Owolabi" w:date="2024-11-04T08:52:00Z" w16du:dateUtc="2024-11-04T07:52:00Z">
            <w:rPr>
              <w:rFonts w:ascii="Times New Roman" w:hAnsi="Times New Roman" w:cs="Times New Roman"/>
              <w:sz w:val="28"/>
              <w:szCs w:val="28"/>
            </w:rPr>
          </w:rPrChange>
        </w:rPr>
      </w:pPr>
      <w:r w:rsidRPr="00FF2178">
        <w:rPr>
          <w:rFonts w:ascii="Times New Roman" w:hAnsi="Times New Roman" w:cs="Times New Roman"/>
          <w:sz w:val="28"/>
          <w:szCs w:val="28"/>
          <w:highlight w:val="yellow"/>
          <w:rPrChange w:id="73" w:author="Olumide Owolabi" w:date="2024-11-04T08:52:00Z" w16du:dateUtc="2024-11-04T07:52:00Z">
            <w:rPr>
              <w:rFonts w:ascii="Times New Roman" w:hAnsi="Times New Roman" w:cs="Times New Roman"/>
              <w:sz w:val="28"/>
              <w:szCs w:val="28"/>
            </w:rPr>
          </w:rPrChange>
        </w:rPr>
        <w:t xml:space="preserve">   - Activities: Deployment of the system, user training, and system configuration.</w:t>
      </w:r>
    </w:p>
    <w:p w14:paraId="7ACA6C99" w14:textId="77777777" w:rsidR="00DB0A82" w:rsidRPr="00FF2178" w:rsidRDefault="00DB0A82" w:rsidP="00DB0A82">
      <w:pPr>
        <w:spacing w:line="480" w:lineRule="auto"/>
        <w:jc w:val="both"/>
        <w:rPr>
          <w:rFonts w:ascii="Times New Roman" w:hAnsi="Times New Roman" w:cs="Times New Roman"/>
          <w:sz w:val="28"/>
          <w:szCs w:val="28"/>
          <w:highlight w:val="yellow"/>
          <w:rPrChange w:id="74" w:author="Olumide Owolabi" w:date="2024-11-04T08:52:00Z" w16du:dateUtc="2024-11-04T07:52:00Z">
            <w:rPr>
              <w:rFonts w:ascii="Times New Roman" w:hAnsi="Times New Roman" w:cs="Times New Roman"/>
              <w:sz w:val="28"/>
              <w:szCs w:val="28"/>
            </w:rPr>
          </w:rPrChange>
        </w:rPr>
      </w:pPr>
      <w:r w:rsidRPr="00FF2178">
        <w:rPr>
          <w:rFonts w:ascii="Times New Roman" w:hAnsi="Times New Roman" w:cs="Times New Roman"/>
          <w:sz w:val="28"/>
          <w:szCs w:val="28"/>
          <w:highlight w:val="yellow"/>
          <w:rPrChange w:id="75" w:author="Olumide Owolabi" w:date="2024-11-04T08:52:00Z" w16du:dateUtc="2024-11-04T07:52:00Z">
            <w:rPr>
              <w:rFonts w:ascii="Times New Roman" w:hAnsi="Times New Roman" w:cs="Times New Roman"/>
              <w:sz w:val="28"/>
              <w:szCs w:val="28"/>
            </w:rPr>
          </w:rPrChange>
        </w:rPr>
        <w:t xml:space="preserve">   - Output: Deployed system, trained users, and operational documentation.</w:t>
      </w:r>
    </w:p>
    <w:p w14:paraId="42B512B5" w14:textId="77777777" w:rsidR="00DB0A82" w:rsidRPr="00FF2178" w:rsidRDefault="00DB0A82" w:rsidP="00DB0A82">
      <w:pPr>
        <w:spacing w:line="480" w:lineRule="auto"/>
        <w:jc w:val="both"/>
        <w:rPr>
          <w:rFonts w:ascii="Times New Roman" w:hAnsi="Times New Roman" w:cs="Times New Roman"/>
          <w:sz w:val="28"/>
          <w:szCs w:val="28"/>
          <w:highlight w:val="yellow"/>
          <w:rPrChange w:id="76" w:author="Olumide Owolabi" w:date="2024-11-04T08:52:00Z" w16du:dateUtc="2024-11-04T07:52:00Z">
            <w:rPr>
              <w:rFonts w:ascii="Times New Roman" w:hAnsi="Times New Roman" w:cs="Times New Roman"/>
              <w:sz w:val="28"/>
              <w:szCs w:val="28"/>
            </w:rPr>
          </w:rPrChange>
        </w:rPr>
      </w:pPr>
    </w:p>
    <w:p w14:paraId="379B7D99" w14:textId="77777777" w:rsidR="00DB0A82" w:rsidRPr="00FF2178" w:rsidRDefault="00DB0A82" w:rsidP="00DB0A82">
      <w:pPr>
        <w:spacing w:line="480" w:lineRule="auto"/>
        <w:jc w:val="both"/>
        <w:rPr>
          <w:rFonts w:ascii="Times New Roman" w:hAnsi="Times New Roman" w:cs="Times New Roman"/>
          <w:b/>
          <w:sz w:val="28"/>
          <w:szCs w:val="28"/>
          <w:highlight w:val="yellow"/>
          <w:rPrChange w:id="77" w:author="Olumide Owolabi" w:date="2024-11-04T08:52:00Z" w16du:dateUtc="2024-11-04T07:52:00Z">
            <w:rPr>
              <w:rFonts w:ascii="Times New Roman" w:hAnsi="Times New Roman" w:cs="Times New Roman"/>
              <w:b/>
              <w:sz w:val="28"/>
              <w:szCs w:val="28"/>
            </w:rPr>
          </w:rPrChange>
        </w:rPr>
      </w:pPr>
      <w:r w:rsidRPr="00FF2178">
        <w:rPr>
          <w:rFonts w:ascii="Times New Roman" w:hAnsi="Times New Roman" w:cs="Times New Roman"/>
          <w:b/>
          <w:sz w:val="28"/>
          <w:szCs w:val="28"/>
          <w:highlight w:val="yellow"/>
          <w:rPrChange w:id="78" w:author="Olumide Owolabi" w:date="2024-11-04T08:52:00Z" w16du:dateUtc="2024-11-04T07:52:00Z">
            <w:rPr>
              <w:rFonts w:ascii="Times New Roman" w:hAnsi="Times New Roman" w:cs="Times New Roman"/>
              <w:b/>
              <w:sz w:val="28"/>
              <w:szCs w:val="28"/>
            </w:rPr>
          </w:rPrChange>
        </w:rPr>
        <w:t>8. Program Maintenance:</w:t>
      </w:r>
    </w:p>
    <w:p w14:paraId="632E3A3C" w14:textId="77777777" w:rsidR="00DB0A82" w:rsidRPr="00FF2178" w:rsidRDefault="00DB0A82" w:rsidP="00DB0A82">
      <w:pPr>
        <w:spacing w:line="480" w:lineRule="auto"/>
        <w:jc w:val="both"/>
        <w:rPr>
          <w:rFonts w:ascii="Times New Roman" w:hAnsi="Times New Roman" w:cs="Times New Roman"/>
          <w:sz w:val="28"/>
          <w:szCs w:val="28"/>
          <w:highlight w:val="yellow"/>
          <w:rPrChange w:id="79" w:author="Olumide Owolabi" w:date="2024-11-04T08:52:00Z" w16du:dateUtc="2024-11-04T07:52:00Z">
            <w:rPr>
              <w:rFonts w:ascii="Times New Roman" w:hAnsi="Times New Roman" w:cs="Times New Roman"/>
              <w:sz w:val="28"/>
              <w:szCs w:val="28"/>
            </w:rPr>
          </w:rPrChange>
        </w:rPr>
      </w:pPr>
      <w:r w:rsidRPr="00FF2178">
        <w:rPr>
          <w:rFonts w:ascii="Times New Roman" w:hAnsi="Times New Roman" w:cs="Times New Roman"/>
          <w:sz w:val="28"/>
          <w:szCs w:val="28"/>
          <w:highlight w:val="yellow"/>
          <w:rPrChange w:id="80" w:author="Olumide Owolabi" w:date="2024-11-04T08:52:00Z" w16du:dateUtc="2024-11-04T07:52:00Z">
            <w:rPr>
              <w:rFonts w:ascii="Times New Roman" w:hAnsi="Times New Roman" w:cs="Times New Roman"/>
              <w:sz w:val="28"/>
              <w:szCs w:val="28"/>
            </w:rPr>
          </w:rPrChange>
        </w:rPr>
        <w:lastRenderedPageBreak/>
        <w:t xml:space="preserve">   - Description: Ongoing maintenance ensures the system remains functional and up-to-date. This phase involves monitoring system performance, fixing issues, and making necessary updates based on user feedback and evolving requirements.</w:t>
      </w:r>
    </w:p>
    <w:p w14:paraId="7F7CFFF6" w14:textId="77777777" w:rsidR="00DB0A82" w:rsidRPr="00FF2178" w:rsidRDefault="00DB0A82" w:rsidP="00DB0A82">
      <w:pPr>
        <w:spacing w:line="480" w:lineRule="auto"/>
        <w:jc w:val="both"/>
        <w:rPr>
          <w:rFonts w:ascii="Times New Roman" w:hAnsi="Times New Roman" w:cs="Times New Roman"/>
          <w:sz w:val="28"/>
          <w:szCs w:val="28"/>
          <w:highlight w:val="yellow"/>
          <w:rPrChange w:id="81" w:author="Olumide Owolabi" w:date="2024-11-04T08:52:00Z" w16du:dateUtc="2024-11-04T07:52:00Z">
            <w:rPr>
              <w:rFonts w:ascii="Times New Roman" w:hAnsi="Times New Roman" w:cs="Times New Roman"/>
              <w:sz w:val="28"/>
              <w:szCs w:val="28"/>
            </w:rPr>
          </w:rPrChange>
        </w:rPr>
      </w:pPr>
      <w:r w:rsidRPr="00FF2178">
        <w:rPr>
          <w:rFonts w:ascii="Times New Roman" w:hAnsi="Times New Roman" w:cs="Times New Roman"/>
          <w:sz w:val="28"/>
          <w:szCs w:val="28"/>
          <w:highlight w:val="yellow"/>
          <w:rPrChange w:id="82" w:author="Olumide Owolabi" w:date="2024-11-04T08:52:00Z" w16du:dateUtc="2024-11-04T07:52:00Z">
            <w:rPr>
              <w:rFonts w:ascii="Times New Roman" w:hAnsi="Times New Roman" w:cs="Times New Roman"/>
              <w:sz w:val="28"/>
              <w:szCs w:val="28"/>
            </w:rPr>
          </w:rPrChange>
        </w:rPr>
        <w:t xml:space="preserve">   - Activities: System monitoring, issue resolution, updates and patches, and user support.</w:t>
      </w:r>
    </w:p>
    <w:p w14:paraId="79747D58" w14:textId="77777777" w:rsidR="00DB0A82" w:rsidRPr="00FF2178" w:rsidRDefault="00DB0A82" w:rsidP="00DB0A82">
      <w:pPr>
        <w:spacing w:line="480" w:lineRule="auto"/>
        <w:jc w:val="both"/>
        <w:rPr>
          <w:rFonts w:ascii="Times New Roman" w:hAnsi="Times New Roman" w:cs="Times New Roman"/>
          <w:sz w:val="28"/>
          <w:szCs w:val="28"/>
          <w:highlight w:val="yellow"/>
          <w:rPrChange w:id="83" w:author="Olumide Owolabi" w:date="2024-11-04T08:52:00Z" w16du:dateUtc="2024-11-04T07:52:00Z">
            <w:rPr>
              <w:rFonts w:ascii="Times New Roman" w:hAnsi="Times New Roman" w:cs="Times New Roman"/>
              <w:sz w:val="28"/>
              <w:szCs w:val="28"/>
            </w:rPr>
          </w:rPrChange>
        </w:rPr>
      </w:pPr>
      <w:r w:rsidRPr="00FF2178">
        <w:rPr>
          <w:rFonts w:ascii="Times New Roman" w:hAnsi="Times New Roman" w:cs="Times New Roman"/>
          <w:sz w:val="28"/>
          <w:szCs w:val="28"/>
          <w:highlight w:val="yellow"/>
          <w:rPrChange w:id="84" w:author="Olumide Owolabi" w:date="2024-11-04T08:52:00Z" w16du:dateUtc="2024-11-04T07:52:00Z">
            <w:rPr>
              <w:rFonts w:ascii="Times New Roman" w:hAnsi="Times New Roman" w:cs="Times New Roman"/>
              <w:sz w:val="28"/>
              <w:szCs w:val="28"/>
            </w:rPr>
          </w:rPrChange>
        </w:rPr>
        <w:t xml:space="preserve">   - Output: Maintenance logs, updated system, and ongoing support.</w:t>
      </w:r>
    </w:p>
    <w:p w14:paraId="04F99847" w14:textId="77777777" w:rsidR="00DB0A82" w:rsidRPr="00FF2178" w:rsidRDefault="00DB0A82" w:rsidP="00DB0A82">
      <w:pPr>
        <w:spacing w:line="480" w:lineRule="auto"/>
        <w:jc w:val="both"/>
        <w:rPr>
          <w:rFonts w:ascii="Times New Roman" w:hAnsi="Times New Roman" w:cs="Times New Roman"/>
          <w:sz w:val="28"/>
          <w:szCs w:val="28"/>
          <w:highlight w:val="yellow"/>
          <w:rPrChange w:id="85" w:author="Olumide Owolabi" w:date="2024-11-04T08:52:00Z" w16du:dateUtc="2024-11-04T07:52:00Z">
            <w:rPr>
              <w:rFonts w:ascii="Times New Roman" w:hAnsi="Times New Roman" w:cs="Times New Roman"/>
              <w:sz w:val="28"/>
              <w:szCs w:val="28"/>
            </w:rPr>
          </w:rPrChange>
        </w:rPr>
      </w:pPr>
    </w:p>
    <w:p w14:paraId="76538048" w14:textId="77777777" w:rsidR="00DB0A82" w:rsidRPr="00FF2178" w:rsidRDefault="00DB0A82" w:rsidP="00DB0A82">
      <w:pPr>
        <w:spacing w:line="480" w:lineRule="auto"/>
        <w:jc w:val="both"/>
        <w:rPr>
          <w:rFonts w:ascii="Times New Roman" w:hAnsi="Times New Roman" w:cs="Times New Roman"/>
          <w:sz w:val="28"/>
          <w:szCs w:val="28"/>
          <w:highlight w:val="yellow"/>
          <w:rPrChange w:id="86" w:author="Olumide Owolabi" w:date="2024-11-04T08:52:00Z" w16du:dateUtc="2024-11-04T07:52:00Z">
            <w:rPr>
              <w:rFonts w:ascii="Times New Roman" w:hAnsi="Times New Roman" w:cs="Times New Roman"/>
              <w:sz w:val="28"/>
              <w:szCs w:val="28"/>
            </w:rPr>
          </w:rPrChange>
        </w:rPr>
      </w:pPr>
    </w:p>
    <w:p w14:paraId="7C6D359A" w14:textId="77777777" w:rsidR="00DB0A82" w:rsidRPr="00FF2178" w:rsidRDefault="00DB0A82" w:rsidP="00DB0A82">
      <w:pPr>
        <w:spacing w:line="480" w:lineRule="auto"/>
        <w:jc w:val="both"/>
        <w:rPr>
          <w:rFonts w:ascii="Times New Roman" w:hAnsi="Times New Roman" w:cs="Times New Roman"/>
          <w:sz w:val="28"/>
          <w:szCs w:val="28"/>
          <w:highlight w:val="yellow"/>
          <w:rPrChange w:id="87" w:author="Olumide Owolabi" w:date="2024-11-04T08:52:00Z" w16du:dateUtc="2024-11-04T07:52:00Z">
            <w:rPr>
              <w:rFonts w:ascii="Times New Roman" w:hAnsi="Times New Roman" w:cs="Times New Roman"/>
              <w:sz w:val="28"/>
              <w:szCs w:val="28"/>
            </w:rPr>
          </w:rPrChange>
        </w:rPr>
      </w:pPr>
    </w:p>
    <w:p w14:paraId="04AE4112" w14:textId="77777777" w:rsidR="00DB0A82" w:rsidRPr="00FF2178" w:rsidRDefault="00DB0A82" w:rsidP="00DB0A82">
      <w:pPr>
        <w:spacing w:line="480" w:lineRule="auto"/>
        <w:jc w:val="both"/>
        <w:rPr>
          <w:rFonts w:ascii="Times New Roman" w:hAnsi="Times New Roman" w:cs="Times New Roman"/>
          <w:sz w:val="28"/>
          <w:szCs w:val="28"/>
          <w:highlight w:val="yellow"/>
          <w:rPrChange w:id="88" w:author="Olumide Owolabi" w:date="2024-11-04T08:52:00Z" w16du:dateUtc="2024-11-04T07:52:00Z">
            <w:rPr>
              <w:rFonts w:ascii="Times New Roman" w:hAnsi="Times New Roman" w:cs="Times New Roman"/>
              <w:sz w:val="28"/>
              <w:szCs w:val="28"/>
            </w:rPr>
          </w:rPrChange>
        </w:rPr>
      </w:pPr>
    </w:p>
    <w:p w14:paraId="2C030736" w14:textId="77777777" w:rsidR="00DB0A82" w:rsidRPr="00FF2178" w:rsidRDefault="00DB0A82" w:rsidP="00DB0A82">
      <w:pPr>
        <w:spacing w:line="480" w:lineRule="auto"/>
        <w:jc w:val="both"/>
        <w:rPr>
          <w:rFonts w:ascii="Times New Roman" w:hAnsi="Times New Roman" w:cs="Times New Roman"/>
          <w:sz w:val="28"/>
          <w:szCs w:val="28"/>
          <w:highlight w:val="yellow"/>
          <w:rPrChange w:id="89" w:author="Olumide Owolabi" w:date="2024-11-04T08:52:00Z" w16du:dateUtc="2024-11-04T07:52:00Z">
            <w:rPr>
              <w:rFonts w:ascii="Times New Roman" w:hAnsi="Times New Roman" w:cs="Times New Roman"/>
              <w:sz w:val="28"/>
              <w:szCs w:val="28"/>
            </w:rPr>
          </w:rPrChange>
        </w:rPr>
      </w:pPr>
    </w:p>
    <w:p w14:paraId="0B387AE3" w14:textId="77777777" w:rsidR="00DB0A82" w:rsidRPr="00FF2178" w:rsidRDefault="00DB0A82" w:rsidP="00DB0A82">
      <w:pPr>
        <w:spacing w:line="480" w:lineRule="auto"/>
        <w:jc w:val="both"/>
        <w:rPr>
          <w:rFonts w:ascii="Times New Roman" w:hAnsi="Times New Roman" w:cs="Times New Roman"/>
          <w:sz w:val="28"/>
          <w:szCs w:val="28"/>
          <w:highlight w:val="yellow"/>
          <w:rPrChange w:id="90" w:author="Olumide Owolabi" w:date="2024-11-04T08:52:00Z" w16du:dateUtc="2024-11-04T07:52:00Z">
            <w:rPr>
              <w:rFonts w:ascii="Times New Roman" w:hAnsi="Times New Roman" w:cs="Times New Roman"/>
              <w:sz w:val="28"/>
              <w:szCs w:val="28"/>
            </w:rPr>
          </w:rPrChange>
        </w:rPr>
      </w:pPr>
    </w:p>
    <w:p w14:paraId="10CF08E5" w14:textId="77777777" w:rsidR="00DB0A82" w:rsidRPr="00FF2178" w:rsidRDefault="00DB0A82" w:rsidP="00DB0A82">
      <w:pPr>
        <w:spacing w:line="480" w:lineRule="auto"/>
        <w:jc w:val="both"/>
        <w:rPr>
          <w:rFonts w:ascii="Times New Roman" w:hAnsi="Times New Roman" w:cs="Times New Roman"/>
          <w:sz w:val="28"/>
          <w:szCs w:val="28"/>
          <w:highlight w:val="yellow"/>
          <w:rPrChange w:id="91" w:author="Olumide Owolabi" w:date="2024-11-04T08:52:00Z" w16du:dateUtc="2024-11-04T07:52:00Z">
            <w:rPr>
              <w:rFonts w:ascii="Times New Roman" w:hAnsi="Times New Roman" w:cs="Times New Roman"/>
              <w:sz w:val="28"/>
              <w:szCs w:val="28"/>
            </w:rPr>
          </w:rPrChange>
        </w:rPr>
      </w:pPr>
    </w:p>
    <w:p w14:paraId="7194F608" w14:textId="77777777" w:rsidR="00DB0A82" w:rsidRPr="00FF2178" w:rsidRDefault="00DB0A82" w:rsidP="00DB0A82">
      <w:pPr>
        <w:spacing w:line="480" w:lineRule="auto"/>
        <w:jc w:val="both"/>
        <w:rPr>
          <w:rFonts w:ascii="Times New Roman" w:hAnsi="Times New Roman" w:cs="Times New Roman"/>
          <w:sz w:val="28"/>
          <w:szCs w:val="28"/>
          <w:highlight w:val="yellow"/>
          <w:rPrChange w:id="92" w:author="Olumide Owolabi" w:date="2024-11-04T08:52:00Z" w16du:dateUtc="2024-11-04T07:52:00Z">
            <w:rPr>
              <w:rFonts w:ascii="Times New Roman" w:hAnsi="Times New Roman" w:cs="Times New Roman"/>
              <w:sz w:val="28"/>
              <w:szCs w:val="28"/>
            </w:rPr>
          </w:rPrChange>
        </w:rPr>
      </w:pPr>
    </w:p>
    <w:p w14:paraId="7AAF7DA0" w14:textId="77777777" w:rsidR="00DB0A82" w:rsidRPr="00FF2178" w:rsidRDefault="00DB0A82" w:rsidP="00DB0A82">
      <w:pPr>
        <w:spacing w:line="480" w:lineRule="auto"/>
        <w:jc w:val="both"/>
        <w:rPr>
          <w:rFonts w:ascii="Times New Roman" w:hAnsi="Times New Roman" w:cs="Times New Roman"/>
          <w:sz w:val="28"/>
          <w:szCs w:val="28"/>
          <w:highlight w:val="yellow"/>
          <w:rPrChange w:id="93" w:author="Olumide Owolabi" w:date="2024-11-04T08:52:00Z" w16du:dateUtc="2024-11-04T07:52:00Z">
            <w:rPr>
              <w:rFonts w:ascii="Times New Roman" w:hAnsi="Times New Roman" w:cs="Times New Roman"/>
              <w:sz w:val="28"/>
              <w:szCs w:val="28"/>
            </w:rPr>
          </w:rPrChange>
        </w:rPr>
      </w:pPr>
    </w:p>
    <w:p w14:paraId="3973528B" w14:textId="77777777" w:rsidR="00DB0A82" w:rsidRPr="00FF2178" w:rsidRDefault="00DB0A82" w:rsidP="00DB0A82">
      <w:pPr>
        <w:spacing w:line="480" w:lineRule="auto"/>
        <w:jc w:val="both"/>
        <w:rPr>
          <w:rFonts w:ascii="Times New Roman" w:hAnsi="Times New Roman" w:cs="Times New Roman"/>
          <w:b/>
          <w:sz w:val="28"/>
          <w:szCs w:val="28"/>
          <w:highlight w:val="yellow"/>
          <w:rPrChange w:id="94" w:author="Olumide Owolabi" w:date="2024-11-04T08:52:00Z" w16du:dateUtc="2024-11-04T07:52:00Z">
            <w:rPr>
              <w:rFonts w:ascii="Times New Roman" w:hAnsi="Times New Roman" w:cs="Times New Roman"/>
              <w:b/>
              <w:sz w:val="28"/>
              <w:szCs w:val="28"/>
            </w:rPr>
          </w:rPrChange>
        </w:rPr>
      </w:pPr>
      <w:r w:rsidRPr="00FF2178">
        <w:rPr>
          <w:rFonts w:ascii="Times New Roman" w:hAnsi="Times New Roman" w:cs="Times New Roman"/>
          <w:b/>
          <w:sz w:val="28"/>
          <w:szCs w:val="28"/>
          <w:highlight w:val="yellow"/>
          <w:rPrChange w:id="95" w:author="Olumide Owolabi" w:date="2024-11-04T08:52:00Z" w16du:dateUtc="2024-11-04T07:52:00Z">
            <w:rPr>
              <w:rFonts w:ascii="Times New Roman" w:hAnsi="Times New Roman" w:cs="Times New Roman"/>
              <w:b/>
              <w:sz w:val="28"/>
              <w:szCs w:val="28"/>
            </w:rPr>
          </w:rPrChange>
        </w:rPr>
        <w:t xml:space="preserve"> Block Diagram Illustration</w:t>
      </w:r>
    </w:p>
    <w:p w14:paraId="18327C3C" w14:textId="77777777" w:rsidR="00DB0A82" w:rsidRPr="00FF2178" w:rsidRDefault="00DB0A82" w:rsidP="00DB0A82">
      <w:pPr>
        <w:spacing w:line="480" w:lineRule="auto"/>
        <w:jc w:val="center"/>
        <w:rPr>
          <w:rFonts w:ascii="Times New Roman" w:hAnsi="Times New Roman" w:cs="Times New Roman"/>
          <w:sz w:val="28"/>
          <w:szCs w:val="28"/>
          <w:highlight w:val="yellow"/>
          <w:rPrChange w:id="96" w:author="Olumide Owolabi" w:date="2024-11-04T08:52:00Z" w16du:dateUtc="2024-11-04T07:52:00Z">
            <w:rPr>
              <w:rFonts w:ascii="Times New Roman" w:hAnsi="Times New Roman" w:cs="Times New Roman"/>
              <w:sz w:val="28"/>
              <w:szCs w:val="28"/>
            </w:rPr>
          </w:rPrChange>
        </w:rPr>
      </w:pPr>
      <w:r w:rsidRPr="00FF2178">
        <w:rPr>
          <w:rFonts w:ascii="Times New Roman" w:hAnsi="Times New Roman" w:cs="Times New Roman"/>
          <w:noProof/>
          <w:sz w:val="28"/>
          <w:szCs w:val="28"/>
          <w:highlight w:val="yellow"/>
          <w:rPrChange w:id="97" w:author="Olumide Owolabi" w:date="2024-11-04T08:52:00Z" w16du:dateUtc="2024-11-04T07:52:00Z">
            <w:rPr>
              <w:rFonts w:ascii="Times New Roman" w:hAnsi="Times New Roman" w:cs="Times New Roman"/>
              <w:noProof/>
              <w:sz w:val="28"/>
              <w:szCs w:val="28"/>
            </w:rPr>
          </w:rPrChange>
        </w:rPr>
        <w:lastRenderedPageBreak/>
        <w:drawing>
          <wp:inline distT="0" distB="0" distL="0" distR="0" wp14:anchorId="4729D778" wp14:editId="2B3BF801">
            <wp:extent cx="1554791" cy="757237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sh.png"/>
                    <pic:cNvPicPr/>
                  </pic:nvPicPr>
                  <pic:blipFill>
                    <a:blip r:embed="rId7">
                      <a:extLst>
                        <a:ext uri="{28A0092B-C50C-407E-A947-70E740481C1C}">
                          <a14:useLocalDpi xmlns:a14="http://schemas.microsoft.com/office/drawing/2010/main" val="0"/>
                        </a:ext>
                      </a:extLst>
                    </a:blip>
                    <a:stretch>
                      <a:fillRect/>
                    </a:stretch>
                  </pic:blipFill>
                  <pic:spPr>
                    <a:xfrm>
                      <a:off x="0" y="0"/>
                      <a:ext cx="1558334" cy="7589632"/>
                    </a:xfrm>
                    <a:prstGeom prst="rect">
                      <a:avLst/>
                    </a:prstGeom>
                  </pic:spPr>
                </pic:pic>
              </a:graphicData>
            </a:graphic>
          </wp:inline>
        </w:drawing>
      </w:r>
    </w:p>
    <w:p w14:paraId="63D4C630" w14:textId="77777777" w:rsidR="00DB0A82" w:rsidRDefault="00DB0A82" w:rsidP="00DB0A82">
      <w:pPr>
        <w:spacing w:line="480" w:lineRule="auto"/>
        <w:jc w:val="both"/>
        <w:rPr>
          <w:rFonts w:ascii="Times New Roman" w:hAnsi="Times New Roman" w:cs="Times New Roman"/>
          <w:sz w:val="28"/>
          <w:szCs w:val="28"/>
        </w:rPr>
      </w:pPr>
      <w:r w:rsidRPr="00FF2178">
        <w:rPr>
          <w:rFonts w:ascii="Times New Roman" w:hAnsi="Times New Roman" w:cs="Times New Roman"/>
          <w:sz w:val="28"/>
          <w:szCs w:val="28"/>
          <w:highlight w:val="yellow"/>
          <w:rPrChange w:id="98" w:author="Olumide Owolabi" w:date="2024-11-04T08:52:00Z" w16du:dateUtc="2024-11-04T07:52:00Z">
            <w:rPr>
              <w:rFonts w:ascii="Times New Roman" w:hAnsi="Times New Roman" w:cs="Times New Roman"/>
              <w:sz w:val="28"/>
              <w:szCs w:val="28"/>
            </w:rPr>
          </w:rPrChange>
        </w:rPr>
        <w:lastRenderedPageBreak/>
        <w:t>This block diagram provides a conceptual view of the project workflow, illustrating how the system progresses through each phase of development. Each stage builds on the previous one, ensuring a structured approach to integrating LLMs, GNNs, and RL for enhanced network traffic management.</w:t>
      </w:r>
    </w:p>
    <w:p w14:paraId="74C408B5" w14:textId="47E8F350" w:rsidR="000466DB" w:rsidRPr="000466DB" w:rsidDel="00B14A8F" w:rsidRDefault="000466DB" w:rsidP="000466DB">
      <w:pPr>
        <w:spacing w:line="480" w:lineRule="auto"/>
        <w:jc w:val="both"/>
        <w:rPr>
          <w:moveFrom w:id="99" w:author="Olumide Owolabi" w:date="2024-11-04T09:36:00Z" w16du:dateUtc="2024-11-04T08:36:00Z"/>
          <w:rFonts w:ascii="Times New Roman" w:hAnsi="Times New Roman" w:cs="Times New Roman"/>
          <w:b/>
          <w:sz w:val="28"/>
          <w:szCs w:val="28"/>
        </w:rPr>
      </w:pPr>
      <w:moveFromRangeStart w:id="100" w:author="Olumide Owolabi" w:date="2024-11-04T09:36:00Z" w:name="move181605415"/>
      <w:moveFrom w:id="101" w:author="Olumide Owolabi" w:date="2024-11-04T09:36:00Z" w16du:dateUtc="2024-11-04T08:36:00Z">
        <w:r w:rsidRPr="000466DB" w:rsidDel="00B14A8F">
          <w:rPr>
            <w:rFonts w:ascii="Times New Roman" w:hAnsi="Times New Roman" w:cs="Times New Roman"/>
            <w:b/>
            <w:sz w:val="28"/>
            <w:szCs w:val="28"/>
          </w:rPr>
          <w:t>1.4 Organizational Structure</w:t>
        </w:r>
      </w:moveFrom>
    </w:p>
    <w:p w14:paraId="1F8F0FD3" w14:textId="6007E6F1" w:rsidR="000466DB" w:rsidRPr="000466DB" w:rsidDel="00B14A8F" w:rsidRDefault="000466DB" w:rsidP="000466DB">
      <w:pPr>
        <w:spacing w:line="480" w:lineRule="auto"/>
        <w:jc w:val="both"/>
        <w:rPr>
          <w:moveFrom w:id="102" w:author="Olumide Owolabi" w:date="2024-11-04T09:36:00Z" w16du:dateUtc="2024-11-04T08:36:00Z"/>
          <w:rFonts w:ascii="Times New Roman" w:hAnsi="Times New Roman" w:cs="Times New Roman"/>
          <w:sz w:val="28"/>
          <w:szCs w:val="28"/>
        </w:rPr>
      </w:pPr>
      <w:moveFrom w:id="103" w:author="Olumide Owolabi" w:date="2024-11-04T09:36:00Z" w16du:dateUtc="2024-11-04T08:36:00Z">
        <w:r w:rsidRPr="000466DB" w:rsidDel="00B14A8F">
          <w:rPr>
            <w:rFonts w:ascii="Times New Roman" w:hAnsi="Times New Roman" w:cs="Times New Roman"/>
            <w:sz w:val="28"/>
            <w:szCs w:val="28"/>
          </w:rPr>
          <w:t>The study is organized as follows:</w:t>
        </w:r>
      </w:moveFrom>
    </w:p>
    <w:p w14:paraId="4E5EE619" w14:textId="1ACF829B" w:rsidR="000466DB" w:rsidRPr="000466DB" w:rsidDel="00B14A8F" w:rsidRDefault="000466DB" w:rsidP="000466DB">
      <w:pPr>
        <w:spacing w:line="480" w:lineRule="auto"/>
        <w:jc w:val="both"/>
        <w:rPr>
          <w:moveFrom w:id="104" w:author="Olumide Owolabi" w:date="2024-11-04T09:36:00Z" w16du:dateUtc="2024-11-04T08:36:00Z"/>
          <w:rFonts w:ascii="Times New Roman" w:hAnsi="Times New Roman" w:cs="Times New Roman"/>
          <w:sz w:val="28"/>
          <w:szCs w:val="28"/>
        </w:rPr>
      </w:pPr>
      <w:moveFrom w:id="105" w:author="Olumide Owolabi" w:date="2024-11-04T09:36:00Z" w16du:dateUtc="2024-11-04T08:36:00Z">
        <w:r w:rsidRPr="000466DB" w:rsidDel="00B14A8F">
          <w:rPr>
            <w:rFonts w:ascii="Times New Roman" w:hAnsi="Times New Roman" w:cs="Times New Roman"/>
            <w:sz w:val="28"/>
            <w:szCs w:val="28"/>
          </w:rPr>
          <w:t>1. Chapter 1: Introduction</w:t>
        </w:r>
      </w:moveFrom>
    </w:p>
    <w:p w14:paraId="29AE1BC2" w14:textId="24F852A9" w:rsidR="000466DB" w:rsidRPr="000466DB" w:rsidDel="00B14A8F" w:rsidRDefault="000466DB" w:rsidP="000466DB">
      <w:pPr>
        <w:spacing w:line="480" w:lineRule="auto"/>
        <w:jc w:val="both"/>
        <w:rPr>
          <w:moveFrom w:id="106" w:author="Olumide Owolabi" w:date="2024-11-04T09:36:00Z" w16du:dateUtc="2024-11-04T08:36:00Z"/>
          <w:rFonts w:ascii="Times New Roman" w:hAnsi="Times New Roman" w:cs="Times New Roman"/>
          <w:sz w:val="28"/>
          <w:szCs w:val="28"/>
        </w:rPr>
      </w:pPr>
      <w:moveFrom w:id="107" w:author="Olumide Owolabi" w:date="2024-11-04T09:36:00Z" w16du:dateUtc="2024-11-04T08:36:00Z">
        <w:r w:rsidRPr="000466DB" w:rsidDel="00B14A8F">
          <w:rPr>
            <w:rFonts w:ascii="Times New Roman" w:hAnsi="Times New Roman" w:cs="Times New Roman"/>
            <w:sz w:val="28"/>
            <w:szCs w:val="28"/>
          </w:rPr>
          <w:t xml:space="preserve">   - Background, historical context, statement </w:t>
        </w:r>
        <w:r w:rsidDel="00B14A8F">
          <w:rPr>
            <w:rFonts w:ascii="Times New Roman" w:hAnsi="Times New Roman" w:cs="Times New Roman"/>
            <w:sz w:val="28"/>
            <w:szCs w:val="28"/>
          </w:rPr>
          <w:t>of the problem, and objectives.</w:t>
        </w:r>
      </w:moveFrom>
    </w:p>
    <w:p w14:paraId="176BB0AE" w14:textId="2B0AD725" w:rsidR="000466DB" w:rsidRPr="000466DB" w:rsidDel="00B14A8F" w:rsidRDefault="000466DB" w:rsidP="000466DB">
      <w:pPr>
        <w:spacing w:line="480" w:lineRule="auto"/>
        <w:jc w:val="both"/>
        <w:rPr>
          <w:moveFrom w:id="108" w:author="Olumide Owolabi" w:date="2024-11-04T09:36:00Z" w16du:dateUtc="2024-11-04T08:36:00Z"/>
          <w:rFonts w:ascii="Times New Roman" w:hAnsi="Times New Roman" w:cs="Times New Roman"/>
          <w:sz w:val="28"/>
          <w:szCs w:val="28"/>
        </w:rPr>
      </w:pPr>
      <w:moveFrom w:id="109" w:author="Olumide Owolabi" w:date="2024-11-04T09:36:00Z" w16du:dateUtc="2024-11-04T08:36:00Z">
        <w:r w:rsidRPr="000466DB" w:rsidDel="00B14A8F">
          <w:rPr>
            <w:rFonts w:ascii="Times New Roman" w:hAnsi="Times New Roman" w:cs="Times New Roman"/>
            <w:sz w:val="28"/>
            <w:szCs w:val="28"/>
          </w:rPr>
          <w:t>2. Chapter 2: Literature Review</w:t>
        </w:r>
      </w:moveFrom>
    </w:p>
    <w:p w14:paraId="1965B677" w14:textId="54BBD885" w:rsidR="000466DB" w:rsidRPr="000466DB" w:rsidDel="00B14A8F" w:rsidRDefault="000466DB" w:rsidP="000466DB">
      <w:pPr>
        <w:spacing w:line="480" w:lineRule="auto"/>
        <w:jc w:val="both"/>
        <w:rPr>
          <w:moveFrom w:id="110" w:author="Olumide Owolabi" w:date="2024-11-04T09:36:00Z" w16du:dateUtc="2024-11-04T08:36:00Z"/>
          <w:rFonts w:ascii="Times New Roman" w:hAnsi="Times New Roman" w:cs="Times New Roman"/>
          <w:sz w:val="28"/>
          <w:szCs w:val="28"/>
        </w:rPr>
      </w:pPr>
      <w:moveFrom w:id="111" w:author="Olumide Owolabi" w:date="2024-11-04T09:36:00Z" w16du:dateUtc="2024-11-04T08:36:00Z">
        <w:r w:rsidRPr="000466DB" w:rsidDel="00B14A8F">
          <w:rPr>
            <w:rFonts w:ascii="Times New Roman" w:hAnsi="Times New Roman" w:cs="Times New Roman"/>
            <w:sz w:val="28"/>
            <w:szCs w:val="28"/>
          </w:rPr>
          <w:t xml:space="preserve">   - Overview of existing research on LLMs, GNNs</w:t>
        </w:r>
        <w:r w:rsidDel="00B14A8F">
          <w:rPr>
            <w:rFonts w:ascii="Times New Roman" w:hAnsi="Times New Roman" w:cs="Times New Roman"/>
            <w:sz w:val="28"/>
            <w:szCs w:val="28"/>
          </w:rPr>
          <w:t>, and RL in network management.</w:t>
        </w:r>
      </w:moveFrom>
    </w:p>
    <w:p w14:paraId="6E15AFFF" w14:textId="33355DF8" w:rsidR="000466DB" w:rsidRPr="000466DB" w:rsidDel="00B14A8F" w:rsidRDefault="000466DB" w:rsidP="000466DB">
      <w:pPr>
        <w:spacing w:line="480" w:lineRule="auto"/>
        <w:jc w:val="both"/>
        <w:rPr>
          <w:moveFrom w:id="112" w:author="Olumide Owolabi" w:date="2024-11-04T09:36:00Z" w16du:dateUtc="2024-11-04T08:36:00Z"/>
          <w:rFonts w:ascii="Times New Roman" w:hAnsi="Times New Roman" w:cs="Times New Roman"/>
          <w:sz w:val="28"/>
          <w:szCs w:val="28"/>
        </w:rPr>
      </w:pPr>
      <w:moveFrom w:id="113" w:author="Olumide Owolabi" w:date="2024-11-04T09:36:00Z" w16du:dateUtc="2024-11-04T08:36:00Z">
        <w:r w:rsidRPr="000466DB" w:rsidDel="00B14A8F">
          <w:rPr>
            <w:rFonts w:ascii="Times New Roman" w:hAnsi="Times New Roman" w:cs="Times New Roman"/>
            <w:sz w:val="28"/>
            <w:szCs w:val="28"/>
          </w:rPr>
          <w:t>3. Chapter 3: Methodology</w:t>
        </w:r>
      </w:moveFrom>
    </w:p>
    <w:p w14:paraId="510DAF63" w14:textId="2ABD6662" w:rsidR="000466DB" w:rsidRPr="000466DB" w:rsidDel="00B14A8F" w:rsidRDefault="000466DB" w:rsidP="000466DB">
      <w:pPr>
        <w:spacing w:line="480" w:lineRule="auto"/>
        <w:jc w:val="both"/>
        <w:rPr>
          <w:moveFrom w:id="114" w:author="Olumide Owolabi" w:date="2024-11-04T09:36:00Z" w16du:dateUtc="2024-11-04T08:36:00Z"/>
          <w:rFonts w:ascii="Times New Roman" w:hAnsi="Times New Roman" w:cs="Times New Roman"/>
          <w:sz w:val="28"/>
          <w:szCs w:val="28"/>
        </w:rPr>
      </w:pPr>
      <w:moveFrom w:id="115" w:author="Olumide Owolabi" w:date="2024-11-04T09:36:00Z" w16du:dateUtc="2024-11-04T08:36:00Z">
        <w:r w:rsidRPr="000466DB" w:rsidDel="00B14A8F">
          <w:rPr>
            <w:rFonts w:ascii="Times New Roman" w:hAnsi="Times New Roman" w:cs="Times New Roman"/>
            <w:sz w:val="28"/>
            <w:szCs w:val="28"/>
          </w:rPr>
          <w:t xml:space="preserve">   - Detailed description of the framework design, including </w:t>
        </w:r>
        <w:r w:rsidDel="00B14A8F">
          <w:rPr>
            <w:rFonts w:ascii="Times New Roman" w:hAnsi="Times New Roman" w:cs="Times New Roman"/>
            <w:sz w:val="28"/>
            <w:szCs w:val="28"/>
          </w:rPr>
          <w:t>LLMs, GNNs, and RL integration.</w:t>
        </w:r>
      </w:moveFrom>
    </w:p>
    <w:p w14:paraId="150E5C95" w14:textId="06EDA1EF" w:rsidR="000466DB" w:rsidRPr="000466DB" w:rsidDel="00B14A8F" w:rsidRDefault="000466DB" w:rsidP="000466DB">
      <w:pPr>
        <w:spacing w:line="480" w:lineRule="auto"/>
        <w:jc w:val="both"/>
        <w:rPr>
          <w:moveFrom w:id="116" w:author="Olumide Owolabi" w:date="2024-11-04T09:36:00Z" w16du:dateUtc="2024-11-04T08:36:00Z"/>
          <w:rFonts w:ascii="Times New Roman" w:hAnsi="Times New Roman" w:cs="Times New Roman"/>
          <w:sz w:val="28"/>
          <w:szCs w:val="28"/>
        </w:rPr>
      </w:pPr>
      <w:moveFrom w:id="117" w:author="Olumide Owolabi" w:date="2024-11-04T09:36:00Z" w16du:dateUtc="2024-11-04T08:36:00Z">
        <w:r w:rsidRPr="000466DB" w:rsidDel="00B14A8F">
          <w:rPr>
            <w:rFonts w:ascii="Times New Roman" w:hAnsi="Times New Roman" w:cs="Times New Roman"/>
            <w:sz w:val="28"/>
            <w:szCs w:val="28"/>
          </w:rPr>
          <w:t>4. Chapter 4: Implementation</w:t>
        </w:r>
      </w:moveFrom>
    </w:p>
    <w:p w14:paraId="63027E05" w14:textId="2F956F13" w:rsidR="000466DB" w:rsidRPr="000466DB" w:rsidDel="00B14A8F" w:rsidRDefault="000466DB" w:rsidP="000466DB">
      <w:pPr>
        <w:spacing w:line="480" w:lineRule="auto"/>
        <w:jc w:val="both"/>
        <w:rPr>
          <w:moveFrom w:id="118" w:author="Olumide Owolabi" w:date="2024-11-04T09:36:00Z" w16du:dateUtc="2024-11-04T08:36:00Z"/>
          <w:rFonts w:ascii="Times New Roman" w:hAnsi="Times New Roman" w:cs="Times New Roman"/>
          <w:sz w:val="28"/>
          <w:szCs w:val="28"/>
        </w:rPr>
      </w:pPr>
      <w:moveFrom w:id="119" w:author="Olumide Owolabi" w:date="2024-11-04T09:36:00Z" w16du:dateUtc="2024-11-04T08:36:00Z">
        <w:r w:rsidRPr="000466DB" w:rsidDel="00B14A8F">
          <w:rPr>
            <w:rFonts w:ascii="Times New Roman" w:hAnsi="Times New Roman" w:cs="Times New Roman"/>
            <w:sz w:val="28"/>
            <w:szCs w:val="28"/>
          </w:rPr>
          <w:t xml:space="preserve">   - Technical details on the implementation of the proposed framework and data processing.</w:t>
        </w:r>
      </w:moveFrom>
    </w:p>
    <w:p w14:paraId="71A96100" w14:textId="44C9991C" w:rsidR="000466DB" w:rsidRPr="000466DB" w:rsidDel="00B14A8F" w:rsidRDefault="000466DB" w:rsidP="000466DB">
      <w:pPr>
        <w:spacing w:line="480" w:lineRule="auto"/>
        <w:jc w:val="both"/>
        <w:rPr>
          <w:moveFrom w:id="120" w:author="Olumide Owolabi" w:date="2024-11-04T09:36:00Z" w16du:dateUtc="2024-11-04T08:36:00Z"/>
          <w:rFonts w:ascii="Times New Roman" w:hAnsi="Times New Roman" w:cs="Times New Roman"/>
          <w:sz w:val="28"/>
          <w:szCs w:val="28"/>
        </w:rPr>
      </w:pPr>
      <w:moveFrom w:id="121" w:author="Olumide Owolabi" w:date="2024-11-04T09:36:00Z" w16du:dateUtc="2024-11-04T08:36:00Z">
        <w:r w:rsidRPr="000466DB" w:rsidDel="00B14A8F">
          <w:rPr>
            <w:rFonts w:ascii="Times New Roman" w:hAnsi="Times New Roman" w:cs="Times New Roman"/>
            <w:sz w:val="28"/>
            <w:szCs w:val="28"/>
          </w:rPr>
          <w:t xml:space="preserve">   </w:t>
        </w:r>
      </w:moveFrom>
    </w:p>
    <w:p w14:paraId="09FB3F61" w14:textId="76590C5D" w:rsidR="000466DB" w:rsidRPr="000466DB" w:rsidDel="00B14A8F" w:rsidRDefault="000466DB" w:rsidP="000466DB">
      <w:pPr>
        <w:spacing w:line="480" w:lineRule="auto"/>
        <w:jc w:val="both"/>
        <w:rPr>
          <w:moveFrom w:id="122" w:author="Olumide Owolabi" w:date="2024-11-04T09:36:00Z" w16du:dateUtc="2024-11-04T08:36:00Z"/>
          <w:rFonts w:ascii="Times New Roman" w:hAnsi="Times New Roman" w:cs="Times New Roman"/>
          <w:sz w:val="28"/>
          <w:szCs w:val="28"/>
        </w:rPr>
      </w:pPr>
      <w:moveFrom w:id="123" w:author="Olumide Owolabi" w:date="2024-11-04T09:36:00Z" w16du:dateUtc="2024-11-04T08:36:00Z">
        <w:r w:rsidRPr="000466DB" w:rsidDel="00B14A8F">
          <w:rPr>
            <w:rFonts w:ascii="Times New Roman" w:hAnsi="Times New Roman" w:cs="Times New Roman"/>
            <w:sz w:val="28"/>
            <w:szCs w:val="28"/>
          </w:rPr>
          <w:lastRenderedPageBreak/>
          <w:t>5. Chapter 5: Results and Discussion</w:t>
        </w:r>
      </w:moveFrom>
    </w:p>
    <w:p w14:paraId="06BB21D1" w14:textId="7870DAC2" w:rsidR="000466DB" w:rsidRPr="000466DB" w:rsidDel="00B14A8F" w:rsidRDefault="000466DB" w:rsidP="000466DB">
      <w:pPr>
        <w:spacing w:line="480" w:lineRule="auto"/>
        <w:jc w:val="both"/>
        <w:rPr>
          <w:moveFrom w:id="124" w:author="Olumide Owolabi" w:date="2024-11-04T09:36:00Z" w16du:dateUtc="2024-11-04T08:36:00Z"/>
          <w:rFonts w:ascii="Times New Roman" w:hAnsi="Times New Roman" w:cs="Times New Roman"/>
          <w:sz w:val="28"/>
          <w:szCs w:val="28"/>
        </w:rPr>
      </w:pPr>
      <w:moveFrom w:id="125" w:author="Olumide Owolabi" w:date="2024-11-04T09:36:00Z" w16du:dateUtc="2024-11-04T08:36:00Z">
        <w:r w:rsidRPr="000466DB" w:rsidDel="00B14A8F">
          <w:rPr>
            <w:rFonts w:ascii="Times New Roman" w:hAnsi="Times New Roman" w:cs="Times New Roman"/>
            <w:sz w:val="28"/>
            <w:szCs w:val="28"/>
          </w:rPr>
          <w:t xml:space="preserve">   - Presentation and analysis of experimental results, including perfor</w:t>
        </w:r>
        <w:r w:rsidDel="00B14A8F">
          <w:rPr>
            <w:rFonts w:ascii="Times New Roman" w:hAnsi="Times New Roman" w:cs="Times New Roman"/>
            <w:sz w:val="28"/>
            <w:szCs w:val="28"/>
          </w:rPr>
          <w:t>mance metrics and case studies.</w:t>
        </w:r>
      </w:moveFrom>
    </w:p>
    <w:p w14:paraId="540CFD88" w14:textId="3D35F527" w:rsidR="000466DB" w:rsidRPr="000466DB" w:rsidDel="00B14A8F" w:rsidRDefault="000466DB" w:rsidP="000466DB">
      <w:pPr>
        <w:spacing w:line="480" w:lineRule="auto"/>
        <w:jc w:val="both"/>
        <w:rPr>
          <w:moveFrom w:id="126" w:author="Olumide Owolabi" w:date="2024-11-04T09:36:00Z" w16du:dateUtc="2024-11-04T08:36:00Z"/>
          <w:rFonts w:ascii="Times New Roman" w:hAnsi="Times New Roman" w:cs="Times New Roman"/>
          <w:sz w:val="28"/>
          <w:szCs w:val="28"/>
        </w:rPr>
      </w:pPr>
      <w:moveFrom w:id="127" w:author="Olumide Owolabi" w:date="2024-11-04T09:36:00Z" w16du:dateUtc="2024-11-04T08:36:00Z">
        <w:r w:rsidRPr="000466DB" w:rsidDel="00B14A8F">
          <w:rPr>
            <w:rFonts w:ascii="Times New Roman" w:hAnsi="Times New Roman" w:cs="Times New Roman"/>
            <w:sz w:val="28"/>
            <w:szCs w:val="28"/>
          </w:rPr>
          <w:t>6. Chapter 6: Conclusion and Future Work</w:t>
        </w:r>
      </w:moveFrom>
    </w:p>
    <w:p w14:paraId="11672380" w14:textId="6523A0AF" w:rsidR="000466DB" w:rsidRPr="000466DB" w:rsidDel="00B14A8F" w:rsidRDefault="000466DB" w:rsidP="000466DB">
      <w:pPr>
        <w:spacing w:line="480" w:lineRule="auto"/>
        <w:jc w:val="both"/>
        <w:rPr>
          <w:moveFrom w:id="128" w:author="Olumide Owolabi" w:date="2024-11-04T09:36:00Z" w16du:dateUtc="2024-11-04T08:36:00Z"/>
          <w:rFonts w:ascii="Times New Roman" w:hAnsi="Times New Roman" w:cs="Times New Roman"/>
          <w:sz w:val="28"/>
          <w:szCs w:val="28"/>
        </w:rPr>
      </w:pPr>
      <w:moveFrom w:id="129" w:author="Olumide Owolabi" w:date="2024-11-04T09:36:00Z" w16du:dateUtc="2024-11-04T08:36:00Z">
        <w:r w:rsidRPr="000466DB" w:rsidDel="00B14A8F">
          <w:rPr>
            <w:rFonts w:ascii="Times New Roman" w:hAnsi="Times New Roman" w:cs="Times New Roman"/>
            <w:sz w:val="28"/>
            <w:szCs w:val="28"/>
          </w:rPr>
          <w:t xml:space="preserve">   - Summary of findings, contributions to the field, and suggestions for future research.</w:t>
        </w:r>
      </w:moveFrom>
    </w:p>
    <w:p w14:paraId="3CC997DA" w14:textId="40127440" w:rsidR="000466DB" w:rsidRPr="000466DB" w:rsidRDefault="000466DB" w:rsidP="000466DB">
      <w:pPr>
        <w:spacing w:line="480" w:lineRule="auto"/>
        <w:jc w:val="both"/>
        <w:rPr>
          <w:rFonts w:ascii="Times New Roman" w:hAnsi="Times New Roman" w:cs="Times New Roman"/>
          <w:b/>
          <w:sz w:val="28"/>
          <w:szCs w:val="28"/>
        </w:rPr>
      </w:pPr>
      <w:moveFrom w:id="130" w:author="Olumide Owolabi" w:date="2024-11-04T09:36:00Z" w16du:dateUtc="2024-11-04T08:36:00Z">
        <w:r w:rsidRPr="000466DB" w:rsidDel="00B14A8F">
          <w:rPr>
            <w:rFonts w:ascii="Times New Roman" w:hAnsi="Times New Roman" w:cs="Times New Roman"/>
            <w:b/>
            <w:sz w:val="28"/>
            <w:szCs w:val="28"/>
          </w:rPr>
          <w:t xml:space="preserve"> </w:t>
        </w:r>
      </w:moveFrom>
      <w:moveFromRangeEnd w:id="100"/>
      <w:r w:rsidRPr="000466DB">
        <w:rPr>
          <w:rFonts w:ascii="Times New Roman" w:hAnsi="Times New Roman" w:cs="Times New Roman"/>
          <w:b/>
          <w:sz w:val="28"/>
          <w:szCs w:val="28"/>
        </w:rPr>
        <w:t xml:space="preserve">1.5 Aim </w:t>
      </w:r>
      <w:ins w:id="131" w:author="Olumide Owolabi" w:date="2024-11-04T09:38:00Z" w16du:dateUtc="2024-11-04T08:38:00Z">
        <w:r w:rsidR="00B14A8F">
          <w:rPr>
            <w:rFonts w:ascii="Times New Roman" w:hAnsi="Times New Roman" w:cs="Times New Roman"/>
            <w:b/>
            <w:sz w:val="28"/>
            <w:szCs w:val="28"/>
          </w:rPr>
          <w:t xml:space="preserve">and Objectives </w:t>
        </w:r>
      </w:ins>
      <w:r w:rsidRPr="000466DB">
        <w:rPr>
          <w:rFonts w:ascii="Times New Roman" w:hAnsi="Times New Roman" w:cs="Times New Roman"/>
          <w:b/>
          <w:sz w:val="28"/>
          <w:szCs w:val="28"/>
        </w:rPr>
        <w:t>of the Study</w:t>
      </w:r>
    </w:p>
    <w:p w14:paraId="1CD3626F" w14:textId="77777777" w:rsidR="000466DB" w:rsidRPr="000466DB" w:rsidRDefault="000466DB" w:rsidP="000466DB">
      <w:pPr>
        <w:spacing w:line="480" w:lineRule="auto"/>
        <w:jc w:val="both"/>
        <w:rPr>
          <w:rFonts w:ascii="Times New Roman" w:hAnsi="Times New Roman" w:cs="Times New Roman"/>
          <w:sz w:val="28"/>
          <w:szCs w:val="28"/>
        </w:rPr>
      </w:pPr>
      <w:r w:rsidRPr="000466DB">
        <w:rPr>
          <w:rFonts w:ascii="Times New Roman" w:hAnsi="Times New Roman" w:cs="Times New Roman"/>
          <w:sz w:val="28"/>
          <w:szCs w:val="28"/>
        </w:rPr>
        <w:t>The aim of this study is to develop and evaluate a novel framework that integrates Large Language Models, Graph Neural Networks, and Reinforcement Learning to enhance network traffic prediction and optimization. This framework seeks to provide a more accurate and adaptive approach to managing network traffic, ultimately improving network performance and reliability.</w:t>
      </w:r>
    </w:p>
    <w:p w14:paraId="747406CD" w14:textId="77777777" w:rsidR="000466DB" w:rsidRPr="000466DB" w:rsidRDefault="000466DB" w:rsidP="000466DB">
      <w:pPr>
        <w:spacing w:line="480" w:lineRule="auto"/>
        <w:jc w:val="both"/>
        <w:rPr>
          <w:rFonts w:ascii="Times New Roman" w:hAnsi="Times New Roman" w:cs="Times New Roman"/>
          <w:b/>
          <w:sz w:val="28"/>
          <w:szCs w:val="28"/>
        </w:rPr>
      </w:pPr>
      <w:del w:id="132" w:author="Olumide Owolabi" w:date="2024-11-04T09:39:00Z" w16du:dateUtc="2024-11-04T08:39:00Z">
        <w:r w:rsidRPr="000466DB" w:rsidDel="00B14A8F">
          <w:rPr>
            <w:rFonts w:ascii="Times New Roman" w:hAnsi="Times New Roman" w:cs="Times New Roman"/>
            <w:b/>
            <w:sz w:val="28"/>
            <w:szCs w:val="28"/>
          </w:rPr>
          <w:delText xml:space="preserve"> 1.6 Objective of the System</w:delText>
        </w:r>
      </w:del>
    </w:p>
    <w:p w14:paraId="2235D572" w14:textId="77777777" w:rsidR="000466DB" w:rsidRPr="000466DB" w:rsidRDefault="000466DB" w:rsidP="000466DB">
      <w:pPr>
        <w:spacing w:line="480" w:lineRule="auto"/>
        <w:jc w:val="both"/>
        <w:rPr>
          <w:rFonts w:ascii="Times New Roman" w:hAnsi="Times New Roman" w:cs="Times New Roman"/>
          <w:sz w:val="28"/>
          <w:szCs w:val="28"/>
        </w:rPr>
      </w:pPr>
      <w:r w:rsidRPr="000466DB">
        <w:rPr>
          <w:rFonts w:ascii="Times New Roman" w:hAnsi="Times New Roman" w:cs="Times New Roman"/>
          <w:sz w:val="28"/>
          <w:szCs w:val="28"/>
        </w:rPr>
        <w:t>The</w:t>
      </w:r>
      <w:del w:id="133" w:author="Olumide Owolabi" w:date="2024-11-04T09:39:00Z" w16du:dateUtc="2024-11-04T08:39:00Z">
        <w:r w:rsidRPr="000466DB" w:rsidDel="00B14A8F">
          <w:rPr>
            <w:rFonts w:ascii="Times New Roman" w:hAnsi="Times New Roman" w:cs="Times New Roman"/>
            <w:sz w:val="28"/>
            <w:szCs w:val="28"/>
          </w:rPr>
          <w:delText xml:space="preserve"> primary</w:delText>
        </w:r>
      </w:del>
      <w:r w:rsidRPr="000466DB">
        <w:rPr>
          <w:rFonts w:ascii="Times New Roman" w:hAnsi="Times New Roman" w:cs="Times New Roman"/>
          <w:sz w:val="28"/>
          <w:szCs w:val="28"/>
        </w:rPr>
        <w:t xml:space="preserve"> objectives of the system are:</w:t>
      </w:r>
    </w:p>
    <w:p w14:paraId="064A2A58" w14:textId="5F1F2329" w:rsidR="000466DB" w:rsidRPr="000466DB" w:rsidRDefault="000466DB" w:rsidP="000466DB">
      <w:pPr>
        <w:spacing w:line="480" w:lineRule="auto"/>
        <w:jc w:val="both"/>
        <w:rPr>
          <w:rFonts w:ascii="Times New Roman" w:hAnsi="Times New Roman" w:cs="Times New Roman"/>
          <w:sz w:val="28"/>
          <w:szCs w:val="28"/>
        </w:rPr>
      </w:pPr>
      <w:r w:rsidRPr="000466DB">
        <w:rPr>
          <w:rFonts w:ascii="Times New Roman" w:hAnsi="Times New Roman" w:cs="Times New Roman"/>
          <w:sz w:val="28"/>
          <w:szCs w:val="28"/>
        </w:rPr>
        <w:t>1. To Develop an Integrated Framework</w:t>
      </w:r>
      <w:del w:id="134" w:author="Olumide Owolabi" w:date="2024-11-04T09:40:00Z" w16du:dateUtc="2024-11-04T08:40:00Z">
        <w:r w:rsidRPr="000466DB" w:rsidDel="00B14A8F">
          <w:rPr>
            <w:rFonts w:ascii="Times New Roman" w:hAnsi="Times New Roman" w:cs="Times New Roman"/>
            <w:sz w:val="28"/>
            <w:szCs w:val="28"/>
          </w:rPr>
          <w:delText>: C</w:delText>
        </w:r>
      </w:del>
      <w:ins w:id="135" w:author="Olumide Owolabi" w:date="2024-11-04T09:40:00Z" w16du:dateUtc="2024-11-04T08:40:00Z">
        <w:r w:rsidR="00B14A8F">
          <w:rPr>
            <w:rFonts w:ascii="Times New Roman" w:hAnsi="Times New Roman" w:cs="Times New Roman"/>
            <w:sz w:val="28"/>
            <w:szCs w:val="28"/>
          </w:rPr>
          <w:t xml:space="preserve"> c</w:t>
        </w:r>
      </w:ins>
      <w:r w:rsidRPr="000466DB">
        <w:rPr>
          <w:rFonts w:ascii="Times New Roman" w:hAnsi="Times New Roman" w:cs="Times New Roman"/>
          <w:sz w:val="28"/>
          <w:szCs w:val="28"/>
        </w:rPr>
        <w:t>ombin</w:t>
      </w:r>
      <w:ins w:id="136" w:author="Olumide Owolabi" w:date="2024-11-04T09:40:00Z" w16du:dateUtc="2024-11-04T08:40:00Z">
        <w:r w:rsidR="00B14A8F">
          <w:rPr>
            <w:rFonts w:ascii="Times New Roman" w:hAnsi="Times New Roman" w:cs="Times New Roman"/>
            <w:sz w:val="28"/>
            <w:szCs w:val="28"/>
          </w:rPr>
          <w:t>ing</w:t>
        </w:r>
      </w:ins>
      <w:del w:id="137" w:author="Olumide Owolabi" w:date="2024-11-04T09:40:00Z" w16du:dateUtc="2024-11-04T08:40:00Z">
        <w:r w:rsidRPr="000466DB" w:rsidDel="00B14A8F">
          <w:rPr>
            <w:rFonts w:ascii="Times New Roman" w:hAnsi="Times New Roman" w:cs="Times New Roman"/>
            <w:sz w:val="28"/>
            <w:szCs w:val="28"/>
          </w:rPr>
          <w:delText>e</w:delText>
        </w:r>
      </w:del>
      <w:r w:rsidRPr="000466DB">
        <w:rPr>
          <w:rFonts w:ascii="Times New Roman" w:hAnsi="Times New Roman" w:cs="Times New Roman"/>
          <w:sz w:val="28"/>
          <w:szCs w:val="28"/>
        </w:rPr>
        <w:t xml:space="preserve"> LLMs, GNNs, and RL into a cohesive system for network traffic prediction and optimization.</w:t>
      </w:r>
    </w:p>
    <w:p w14:paraId="664720B9" w14:textId="77777777" w:rsidR="000466DB" w:rsidRPr="000466DB" w:rsidRDefault="000466DB" w:rsidP="000466DB">
      <w:pPr>
        <w:spacing w:line="480" w:lineRule="auto"/>
        <w:jc w:val="both"/>
        <w:rPr>
          <w:rFonts w:ascii="Times New Roman" w:hAnsi="Times New Roman" w:cs="Times New Roman"/>
          <w:sz w:val="28"/>
          <w:szCs w:val="28"/>
        </w:rPr>
      </w:pPr>
      <w:r w:rsidRPr="000466DB">
        <w:rPr>
          <w:rFonts w:ascii="Times New Roman" w:hAnsi="Times New Roman" w:cs="Times New Roman"/>
          <w:sz w:val="28"/>
          <w:szCs w:val="28"/>
        </w:rPr>
        <w:t xml:space="preserve">   </w:t>
      </w:r>
    </w:p>
    <w:p w14:paraId="51BF403C" w14:textId="54BD581E" w:rsidR="000466DB" w:rsidRPr="000466DB" w:rsidRDefault="000466DB" w:rsidP="000466DB">
      <w:pPr>
        <w:spacing w:line="480" w:lineRule="auto"/>
        <w:jc w:val="both"/>
        <w:rPr>
          <w:rFonts w:ascii="Times New Roman" w:hAnsi="Times New Roman" w:cs="Times New Roman"/>
          <w:sz w:val="28"/>
          <w:szCs w:val="28"/>
        </w:rPr>
      </w:pPr>
      <w:r w:rsidRPr="000466DB">
        <w:rPr>
          <w:rFonts w:ascii="Times New Roman" w:hAnsi="Times New Roman" w:cs="Times New Roman"/>
          <w:sz w:val="28"/>
          <w:szCs w:val="28"/>
        </w:rPr>
        <w:lastRenderedPageBreak/>
        <w:t xml:space="preserve">2. To </w:t>
      </w:r>
      <w:del w:id="138" w:author="Olumide Owolabi" w:date="2024-11-04T09:40:00Z" w16du:dateUtc="2024-11-04T08:40:00Z">
        <w:r w:rsidRPr="000466DB" w:rsidDel="00B14A8F">
          <w:rPr>
            <w:rFonts w:ascii="Times New Roman" w:hAnsi="Times New Roman" w:cs="Times New Roman"/>
            <w:sz w:val="28"/>
            <w:szCs w:val="28"/>
          </w:rPr>
          <w:delText>Investigate Feature Extraction: A</w:delText>
        </w:r>
      </w:del>
      <w:ins w:id="139" w:author="Olumide Owolabi" w:date="2024-11-04T09:40:00Z" w16du:dateUtc="2024-11-04T08:40:00Z">
        <w:r w:rsidR="00B14A8F">
          <w:rPr>
            <w:rFonts w:ascii="Times New Roman" w:hAnsi="Times New Roman" w:cs="Times New Roman"/>
            <w:sz w:val="28"/>
            <w:szCs w:val="28"/>
          </w:rPr>
          <w:t>a</w:t>
        </w:r>
      </w:ins>
      <w:r w:rsidRPr="000466DB">
        <w:rPr>
          <w:rFonts w:ascii="Times New Roman" w:hAnsi="Times New Roman" w:cs="Times New Roman"/>
          <w:sz w:val="28"/>
          <w:szCs w:val="28"/>
        </w:rPr>
        <w:t>ssess the effectiveness of LLMs in extracting relevant features from network traffic data.</w:t>
      </w:r>
    </w:p>
    <w:p w14:paraId="31100E45" w14:textId="40871BBA" w:rsidR="000466DB" w:rsidRPr="000466DB" w:rsidRDefault="000466DB" w:rsidP="000466DB">
      <w:pPr>
        <w:spacing w:line="480" w:lineRule="auto"/>
        <w:jc w:val="both"/>
        <w:rPr>
          <w:rFonts w:ascii="Times New Roman" w:hAnsi="Times New Roman" w:cs="Times New Roman"/>
          <w:sz w:val="28"/>
          <w:szCs w:val="28"/>
        </w:rPr>
      </w:pPr>
      <w:r w:rsidRPr="000466DB">
        <w:rPr>
          <w:rFonts w:ascii="Times New Roman" w:hAnsi="Times New Roman" w:cs="Times New Roman"/>
          <w:sz w:val="28"/>
          <w:szCs w:val="28"/>
        </w:rPr>
        <w:t xml:space="preserve">3. To </w:t>
      </w:r>
      <w:del w:id="140" w:author="Olumide Owolabi" w:date="2024-11-04T09:41:00Z" w16du:dateUtc="2024-11-04T08:41:00Z">
        <w:r w:rsidRPr="000466DB" w:rsidDel="00B14A8F">
          <w:rPr>
            <w:rFonts w:ascii="Times New Roman" w:hAnsi="Times New Roman" w:cs="Times New Roman"/>
            <w:sz w:val="28"/>
            <w:szCs w:val="28"/>
          </w:rPr>
          <w:delText>Model Network Relationships: E</w:delText>
        </w:r>
      </w:del>
      <w:ins w:id="141" w:author="Olumide Owolabi" w:date="2024-11-04T09:41:00Z" w16du:dateUtc="2024-11-04T08:41:00Z">
        <w:r w:rsidR="00B14A8F">
          <w:rPr>
            <w:rFonts w:ascii="Times New Roman" w:hAnsi="Times New Roman" w:cs="Times New Roman"/>
            <w:sz w:val="28"/>
            <w:szCs w:val="28"/>
          </w:rPr>
          <w:t>e</w:t>
        </w:r>
      </w:ins>
      <w:r w:rsidRPr="000466DB">
        <w:rPr>
          <w:rFonts w:ascii="Times New Roman" w:hAnsi="Times New Roman" w:cs="Times New Roman"/>
          <w:sz w:val="28"/>
          <w:szCs w:val="28"/>
        </w:rPr>
        <w:t xml:space="preserve">valuate how GNNs can represent and understand complex relationships between network nodes.  </w:t>
      </w:r>
    </w:p>
    <w:p w14:paraId="50004A0D" w14:textId="678C3C14" w:rsidR="00FE5400" w:rsidRDefault="000466DB" w:rsidP="000466DB">
      <w:pPr>
        <w:spacing w:line="480" w:lineRule="auto"/>
        <w:jc w:val="both"/>
        <w:rPr>
          <w:ins w:id="142" w:author="Olumide Owolabi" w:date="2024-11-04T09:45:00Z" w16du:dateUtc="2024-11-04T08:45:00Z"/>
          <w:rFonts w:ascii="Times New Roman" w:hAnsi="Times New Roman" w:cs="Times New Roman"/>
          <w:sz w:val="28"/>
          <w:szCs w:val="28"/>
        </w:rPr>
      </w:pPr>
      <w:r w:rsidRPr="000466DB">
        <w:rPr>
          <w:rFonts w:ascii="Times New Roman" w:hAnsi="Times New Roman" w:cs="Times New Roman"/>
          <w:sz w:val="28"/>
          <w:szCs w:val="28"/>
        </w:rPr>
        <w:t xml:space="preserve">4. To </w:t>
      </w:r>
      <w:del w:id="143" w:author="Olumide Owolabi" w:date="2024-11-04T09:41:00Z" w16du:dateUtc="2024-11-04T08:41:00Z">
        <w:r w:rsidRPr="000466DB" w:rsidDel="00B14A8F">
          <w:rPr>
            <w:rFonts w:ascii="Times New Roman" w:hAnsi="Times New Roman" w:cs="Times New Roman"/>
            <w:sz w:val="28"/>
            <w:szCs w:val="28"/>
          </w:rPr>
          <w:delText>Optimize Network Performance: I</w:delText>
        </w:r>
      </w:del>
      <w:ins w:id="144" w:author="Olumide Owolabi" w:date="2024-11-04T09:41:00Z" w16du:dateUtc="2024-11-04T08:41:00Z">
        <w:r w:rsidR="00B14A8F">
          <w:rPr>
            <w:rFonts w:ascii="Times New Roman" w:hAnsi="Times New Roman" w:cs="Times New Roman"/>
            <w:sz w:val="28"/>
            <w:szCs w:val="28"/>
          </w:rPr>
          <w:t>i</w:t>
        </w:r>
      </w:ins>
      <w:r w:rsidRPr="000466DB">
        <w:rPr>
          <w:rFonts w:ascii="Times New Roman" w:hAnsi="Times New Roman" w:cs="Times New Roman"/>
          <w:sz w:val="28"/>
          <w:szCs w:val="28"/>
        </w:rPr>
        <w:t>mplement RL algorithms that use predictions from the LLM-GNN model to optimize network performance in real-time.</w:t>
      </w:r>
    </w:p>
    <w:p w14:paraId="6BA2790F" w14:textId="31CA514C" w:rsidR="00C16D8C" w:rsidRDefault="00C16D8C" w:rsidP="000466DB">
      <w:pPr>
        <w:spacing w:line="480" w:lineRule="auto"/>
        <w:jc w:val="both"/>
        <w:rPr>
          <w:ins w:id="145" w:author="Olumide Owolabi" w:date="2024-11-04T09:45:00Z" w16du:dateUtc="2024-11-04T08:45:00Z"/>
          <w:rFonts w:ascii="Times New Roman" w:hAnsi="Times New Roman" w:cs="Times New Roman"/>
          <w:sz w:val="28"/>
          <w:szCs w:val="28"/>
        </w:rPr>
      </w:pPr>
      <w:ins w:id="146" w:author="Olumide Owolabi" w:date="2024-11-04T09:45:00Z" w16du:dateUtc="2024-11-04T08:45:00Z">
        <w:r>
          <w:rPr>
            <w:rFonts w:ascii="Times New Roman" w:hAnsi="Times New Roman" w:cs="Times New Roman"/>
            <w:b/>
            <w:bCs/>
            <w:sz w:val="28"/>
            <w:szCs w:val="28"/>
          </w:rPr>
          <w:t>1.? Research Questions</w:t>
        </w:r>
      </w:ins>
    </w:p>
    <w:p w14:paraId="60ACB543" w14:textId="6B214777" w:rsidR="00C16D8C" w:rsidRDefault="00C16D8C" w:rsidP="000466DB">
      <w:pPr>
        <w:spacing w:line="480" w:lineRule="auto"/>
        <w:jc w:val="both"/>
        <w:rPr>
          <w:ins w:id="147" w:author="Olumide Owolabi" w:date="2024-11-04T09:48:00Z" w16du:dateUtc="2024-11-04T08:48:00Z"/>
          <w:rFonts w:ascii="Times New Roman" w:hAnsi="Times New Roman" w:cs="Times New Roman"/>
          <w:sz w:val="28"/>
          <w:szCs w:val="28"/>
        </w:rPr>
      </w:pPr>
      <w:ins w:id="148" w:author="Olumide Owolabi" w:date="2024-11-04T09:45:00Z" w16du:dateUtc="2024-11-04T08:45:00Z">
        <w:r>
          <w:rPr>
            <w:rFonts w:ascii="Times New Roman" w:hAnsi="Times New Roman" w:cs="Times New Roman"/>
            <w:sz w:val="28"/>
            <w:szCs w:val="28"/>
          </w:rPr>
          <w:tab/>
        </w:r>
        <w:r>
          <w:rPr>
            <w:rFonts w:ascii="Times New Roman" w:hAnsi="Times New Roman" w:cs="Times New Roman"/>
            <w:i/>
            <w:iCs/>
            <w:sz w:val="28"/>
            <w:szCs w:val="28"/>
          </w:rPr>
          <w:t>F</w:t>
        </w:r>
      </w:ins>
      <w:ins w:id="149" w:author="Olumide Owolabi" w:date="2024-11-04T09:47:00Z" w16du:dateUtc="2024-11-04T08:47:00Z">
        <w:r>
          <w:rPr>
            <w:rFonts w:ascii="Times New Roman" w:hAnsi="Times New Roman" w:cs="Times New Roman"/>
            <w:i/>
            <w:iCs/>
            <w:sz w:val="28"/>
            <w:szCs w:val="28"/>
          </w:rPr>
          <w:t>ormulate 4 research questions to match the 4 objectives.</w:t>
        </w:r>
      </w:ins>
    </w:p>
    <w:p w14:paraId="42E12C3C" w14:textId="77777777" w:rsidR="00C16D8C" w:rsidRDefault="00C16D8C" w:rsidP="000466DB">
      <w:pPr>
        <w:spacing w:line="480" w:lineRule="auto"/>
        <w:jc w:val="both"/>
        <w:rPr>
          <w:ins w:id="150" w:author="Olumide Owolabi" w:date="2024-11-04T09:48:00Z" w16du:dateUtc="2024-11-04T08:48:00Z"/>
          <w:rFonts w:ascii="Times New Roman" w:hAnsi="Times New Roman" w:cs="Times New Roman"/>
          <w:sz w:val="28"/>
          <w:szCs w:val="28"/>
        </w:rPr>
      </w:pPr>
    </w:p>
    <w:p w14:paraId="32293A71" w14:textId="1D10D960" w:rsidR="00C16D8C" w:rsidRDefault="00C16D8C" w:rsidP="000466DB">
      <w:pPr>
        <w:spacing w:line="480" w:lineRule="auto"/>
        <w:jc w:val="both"/>
        <w:rPr>
          <w:ins w:id="151" w:author="Olumide Owolabi" w:date="2024-11-04T09:48:00Z" w16du:dateUtc="2024-11-04T08:48:00Z"/>
          <w:rFonts w:ascii="Times New Roman" w:hAnsi="Times New Roman" w:cs="Times New Roman"/>
          <w:sz w:val="28"/>
          <w:szCs w:val="28"/>
        </w:rPr>
      </w:pPr>
      <w:ins w:id="152" w:author="Olumide Owolabi" w:date="2024-11-04T09:48:00Z" w16du:dateUtc="2024-11-04T08:48:00Z">
        <w:r>
          <w:rPr>
            <w:rFonts w:ascii="Times New Roman" w:hAnsi="Times New Roman" w:cs="Times New Roman"/>
            <w:b/>
            <w:bCs/>
            <w:sz w:val="28"/>
            <w:szCs w:val="28"/>
          </w:rPr>
          <w:t>1.? Significance of the Study</w:t>
        </w:r>
      </w:ins>
    </w:p>
    <w:p w14:paraId="1268874D" w14:textId="77777777" w:rsidR="00C16D8C" w:rsidRPr="00C16D8C" w:rsidRDefault="00C16D8C" w:rsidP="000466DB">
      <w:pPr>
        <w:spacing w:line="480" w:lineRule="auto"/>
        <w:jc w:val="both"/>
        <w:rPr>
          <w:rFonts w:ascii="Times New Roman" w:hAnsi="Times New Roman" w:cs="Times New Roman"/>
          <w:sz w:val="28"/>
          <w:szCs w:val="28"/>
        </w:rPr>
      </w:pPr>
    </w:p>
    <w:p w14:paraId="3625BE86" w14:textId="77777777" w:rsidR="000466DB" w:rsidRPr="000466DB" w:rsidRDefault="000466DB" w:rsidP="000466DB">
      <w:pPr>
        <w:spacing w:line="480" w:lineRule="auto"/>
        <w:jc w:val="both"/>
        <w:rPr>
          <w:rFonts w:ascii="Times New Roman" w:hAnsi="Times New Roman" w:cs="Times New Roman"/>
          <w:b/>
          <w:sz w:val="28"/>
          <w:szCs w:val="28"/>
        </w:rPr>
      </w:pPr>
      <w:r w:rsidRPr="000466DB">
        <w:rPr>
          <w:rFonts w:ascii="Times New Roman" w:hAnsi="Times New Roman" w:cs="Times New Roman"/>
          <w:b/>
          <w:sz w:val="28"/>
          <w:szCs w:val="28"/>
        </w:rPr>
        <w:t xml:space="preserve"> 1.7 Scope of the Study</w:t>
      </w:r>
    </w:p>
    <w:p w14:paraId="610AE070" w14:textId="77777777" w:rsidR="000466DB" w:rsidRPr="000466DB" w:rsidRDefault="000466DB" w:rsidP="000466DB">
      <w:pPr>
        <w:spacing w:line="480" w:lineRule="auto"/>
        <w:jc w:val="both"/>
        <w:rPr>
          <w:rFonts w:ascii="Times New Roman" w:hAnsi="Times New Roman" w:cs="Times New Roman"/>
          <w:sz w:val="28"/>
          <w:szCs w:val="28"/>
        </w:rPr>
      </w:pPr>
      <w:r w:rsidRPr="000466DB">
        <w:rPr>
          <w:rFonts w:ascii="Times New Roman" w:hAnsi="Times New Roman" w:cs="Times New Roman"/>
          <w:sz w:val="28"/>
          <w:szCs w:val="28"/>
        </w:rPr>
        <w:t>The scope of the study includes:</w:t>
      </w:r>
    </w:p>
    <w:p w14:paraId="795106A5" w14:textId="77777777" w:rsidR="000466DB" w:rsidRPr="000466DB" w:rsidRDefault="000466DB" w:rsidP="000466DB">
      <w:pPr>
        <w:spacing w:line="480" w:lineRule="auto"/>
        <w:jc w:val="both"/>
        <w:rPr>
          <w:rFonts w:ascii="Times New Roman" w:hAnsi="Times New Roman" w:cs="Times New Roman"/>
          <w:sz w:val="28"/>
          <w:szCs w:val="28"/>
        </w:rPr>
      </w:pPr>
      <w:r w:rsidRPr="000466DB">
        <w:rPr>
          <w:rFonts w:ascii="Times New Roman" w:hAnsi="Times New Roman" w:cs="Times New Roman"/>
          <w:sz w:val="28"/>
          <w:szCs w:val="28"/>
        </w:rPr>
        <w:t>1. Focus on Network Traffic Management: The framework will specifically address network traff</w:t>
      </w:r>
      <w:r>
        <w:rPr>
          <w:rFonts w:ascii="Times New Roman" w:hAnsi="Times New Roman" w:cs="Times New Roman"/>
          <w:sz w:val="28"/>
          <w:szCs w:val="28"/>
        </w:rPr>
        <w:t>ic prediction and optimization.</w:t>
      </w:r>
      <w:r w:rsidRPr="000466DB">
        <w:rPr>
          <w:rFonts w:ascii="Times New Roman" w:hAnsi="Times New Roman" w:cs="Times New Roman"/>
          <w:sz w:val="28"/>
          <w:szCs w:val="28"/>
        </w:rPr>
        <w:t xml:space="preserve">   </w:t>
      </w:r>
    </w:p>
    <w:p w14:paraId="3478DF9A" w14:textId="77777777" w:rsidR="000466DB" w:rsidRPr="000466DB" w:rsidRDefault="000466DB" w:rsidP="000466DB">
      <w:pPr>
        <w:spacing w:line="480" w:lineRule="auto"/>
        <w:jc w:val="both"/>
        <w:rPr>
          <w:rFonts w:ascii="Times New Roman" w:hAnsi="Times New Roman" w:cs="Times New Roman"/>
          <w:sz w:val="28"/>
          <w:szCs w:val="28"/>
        </w:rPr>
      </w:pPr>
      <w:r w:rsidRPr="000466DB">
        <w:rPr>
          <w:rFonts w:ascii="Times New Roman" w:hAnsi="Times New Roman" w:cs="Times New Roman"/>
          <w:sz w:val="28"/>
          <w:szCs w:val="28"/>
        </w:rPr>
        <w:lastRenderedPageBreak/>
        <w:t>2. Use of LLMs, GNNs, and RL: The study will integrate these techniques to develop a unified approach.</w:t>
      </w:r>
    </w:p>
    <w:p w14:paraId="1C26F3EF" w14:textId="77777777" w:rsidR="000466DB" w:rsidRPr="000466DB" w:rsidRDefault="000466DB" w:rsidP="000466DB">
      <w:pPr>
        <w:spacing w:line="480" w:lineRule="auto"/>
        <w:jc w:val="both"/>
        <w:rPr>
          <w:rFonts w:ascii="Times New Roman" w:hAnsi="Times New Roman" w:cs="Times New Roman"/>
          <w:sz w:val="28"/>
          <w:szCs w:val="28"/>
        </w:rPr>
      </w:pPr>
      <w:r w:rsidRPr="000466DB">
        <w:rPr>
          <w:rFonts w:ascii="Times New Roman" w:hAnsi="Times New Roman" w:cs="Times New Roman"/>
          <w:sz w:val="28"/>
          <w:szCs w:val="28"/>
        </w:rPr>
        <w:t>3. Evaluation in Various Scenarios: The framework will be tested under different network conditions to assess its effectiveness.</w:t>
      </w:r>
    </w:p>
    <w:p w14:paraId="1D68DB43" w14:textId="77777777" w:rsidR="000466DB" w:rsidRPr="000466DB" w:rsidRDefault="000466DB" w:rsidP="000466DB">
      <w:pPr>
        <w:spacing w:line="480" w:lineRule="auto"/>
        <w:jc w:val="both"/>
        <w:rPr>
          <w:rFonts w:ascii="Times New Roman" w:hAnsi="Times New Roman" w:cs="Times New Roman"/>
          <w:sz w:val="28"/>
          <w:szCs w:val="28"/>
        </w:rPr>
      </w:pPr>
      <w:r w:rsidRPr="000466DB">
        <w:rPr>
          <w:rFonts w:ascii="Times New Roman" w:hAnsi="Times New Roman" w:cs="Times New Roman"/>
          <w:sz w:val="28"/>
          <w:szCs w:val="28"/>
        </w:rPr>
        <w:t>4. Geographical and Temporal Scope: The research will focus on generic network scenarios and may not be limited to specific geographical locations or time periods.</w:t>
      </w:r>
    </w:p>
    <w:p w14:paraId="5AB05F19" w14:textId="77777777" w:rsidR="000466DB" w:rsidRPr="000466DB" w:rsidRDefault="000466DB" w:rsidP="000466DB">
      <w:pPr>
        <w:spacing w:line="480" w:lineRule="auto"/>
        <w:jc w:val="both"/>
        <w:rPr>
          <w:rFonts w:ascii="Times New Roman" w:hAnsi="Times New Roman" w:cs="Times New Roman"/>
          <w:b/>
          <w:sz w:val="28"/>
          <w:szCs w:val="28"/>
        </w:rPr>
      </w:pPr>
      <w:r w:rsidRPr="000466DB">
        <w:rPr>
          <w:rFonts w:ascii="Times New Roman" w:hAnsi="Times New Roman" w:cs="Times New Roman"/>
          <w:b/>
          <w:sz w:val="28"/>
          <w:szCs w:val="28"/>
        </w:rPr>
        <w:t xml:space="preserve"> 1.8 Limitation of the System</w:t>
      </w:r>
    </w:p>
    <w:p w14:paraId="3B3D200B" w14:textId="77777777" w:rsidR="000466DB" w:rsidRPr="000466DB" w:rsidRDefault="000466DB" w:rsidP="000466DB">
      <w:pPr>
        <w:spacing w:line="480" w:lineRule="auto"/>
        <w:jc w:val="both"/>
        <w:rPr>
          <w:rFonts w:ascii="Times New Roman" w:hAnsi="Times New Roman" w:cs="Times New Roman"/>
          <w:sz w:val="28"/>
          <w:szCs w:val="28"/>
        </w:rPr>
      </w:pPr>
      <w:r w:rsidRPr="000466DB">
        <w:rPr>
          <w:rFonts w:ascii="Times New Roman" w:hAnsi="Times New Roman" w:cs="Times New Roman"/>
          <w:sz w:val="28"/>
          <w:szCs w:val="28"/>
        </w:rPr>
        <w:t>The limitations of the system include:</w:t>
      </w:r>
    </w:p>
    <w:p w14:paraId="3303174B" w14:textId="77777777" w:rsidR="000466DB" w:rsidRPr="000466DB" w:rsidRDefault="000466DB" w:rsidP="000466DB">
      <w:pPr>
        <w:spacing w:line="480" w:lineRule="auto"/>
        <w:jc w:val="both"/>
        <w:rPr>
          <w:rFonts w:ascii="Times New Roman" w:hAnsi="Times New Roman" w:cs="Times New Roman"/>
          <w:sz w:val="28"/>
          <w:szCs w:val="28"/>
        </w:rPr>
      </w:pPr>
      <w:r w:rsidRPr="000466DB">
        <w:rPr>
          <w:rFonts w:ascii="Times New Roman" w:hAnsi="Times New Roman" w:cs="Times New Roman"/>
          <w:sz w:val="28"/>
          <w:szCs w:val="28"/>
        </w:rPr>
        <w:t>1. Data Availability: The effectiveness of the framework may be constrained by the quality and quantity of network traffic data available for training and evaluation.</w:t>
      </w:r>
    </w:p>
    <w:p w14:paraId="18A17529" w14:textId="77777777" w:rsidR="000466DB" w:rsidRPr="000466DB" w:rsidRDefault="000466DB" w:rsidP="000466DB">
      <w:pPr>
        <w:spacing w:line="480" w:lineRule="auto"/>
        <w:jc w:val="both"/>
        <w:rPr>
          <w:rFonts w:ascii="Times New Roman" w:hAnsi="Times New Roman" w:cs="Times New Roman"/>
          <w:sz w:val="28"/>
          <w:szCs w:val="28"/>
        </w:rPr>
      </w:pPr>
      <w:r w:rsidRPr="000466DB">
        <w:rPr>
          <w:rFonts w:ascii="Times New Roman" w:hAnsi="Times New Roman" w:cs="Times New Roman"/>
          <w:sz w:val="28"/>
          <w:szCs w:val="28"/>
        </w:rPr>
        <w:t>2. Computational Resources: The implementation and testing of the framework may require substantial computational resources, which could limit scalability.</w:t>
      </w:r>
    </w:p>
    <w:p w14:paraId="0518625E" w14:textId="77777777" w:rsidR="000466DB" w:rsidRPr="000466DB" w:rsidRDefault="000466DB" w:rsidP="000466DB">
      <w:pPr>
        <w:spacing w:line="480" w:lineRule="auto"/>
        <w:jc w:val="both"/>
        <w:rPr>
          <w:rFonts w:ascii="Times New Roman" w:hAnsi="Times New Roman" w:cs="Times New Roman"/>
          <w:sz w:val="28"/>
          <w:szCs w:val="28"/>
        </w:rPr>
      </w:pPr>
      <w:r w:rsidRPr="000466DB">
        <w:rPr>
          <w:rFonts w:ascii="Times New Roman" w:hAnsi="Times New Roman" w:cs="Times New Roman"/>
          <w:sz w:val="28"/>
          <w:szCs w:val="28"/>
        </w:rPr>
        <w:t>3. Generalization: The results may be specific to the network scenarios and conditions tested and may not fully generalize to all network environments.</w:t>
      </w:r>
    </w:p>
    <w:p w14:paraId="138253AB" w14:textId="77777777" w:rsidR="00DB0A82" w:rsidRDefault="000466DB" w:rsidP="000466DB">
      <w:pPr>
        <w:spacing w:line="480" w:lineRule="auto"/>
        <w:jc w:val="both"/>
        <w:rPr>
          <w:ins w:id="153" w:author="Olumide Owolabi" w:date="2024-11-04T09:36:00Z" w16du:dateUtc="2024-11-04T08:36:00Z"/>
          <w:rFonts w:ascii="Times New Roman" w:hAnsi="Times New Roman" w:cs="Times New Roman"/>
          <w:sz w:val="28"/>
          <w:szCs w:val="28"/>
        </w:rPr>
      </w:pPr>
      <w:r w:rsidRPr="000466DB">
        <w:rPr>
          <w:rFonts w:ascii="Times New Roman" w:hAnsi="Times New Roman" w:cs="Times New Roman"/>
          <w:sz w:val="28"/>
          <w:szCs w:val="28"/>
        </w:rPr>
        <w:t>4. Complexity of Integration: Integrating LLMs, GNNs, and RL into a cohesive system may present technical challenges and require significant development effort.</w:t>
      </w:r>
    </w:p>
    <w:p w14:paraId="56268837" w14:textId="77777777" w:rsidR="00B14A8F" w:rsidRPr="000466DB" w:rsidRDefault="00B14A8F" w:rsidP="00B14A8F">
      <w:pPr>
        <w:spacing w:line="480" w:lineRule="auto"/>
        <w:jc w:val="both"/>
        <w:rPr>
          <w:moveTo w:id="154" w:author="Olumide Owolabi" w:date="2024-11-04T09:36:00Z" w16du:dateUtc="2024-11-04T08:36:00Z"/>
          <w:rFonts w:ascii="Times New Roman" w:hAnsi="Times New Roman" w:cs="Times New Roman"/>
          <w:b/>
          <w:sz w:val="28"/>
          <w:szCs w:val="28"/>
        </w:rPr>
      </w:pPr>
      <w:moveToRangeStart w:id="155" w:author="Olumide Owolabi" w:date="2024-11-04T09:36:00Z" w:name="move181605415"/>
      <w:moveTo w:id="156" w:author="Olumide Owolabi" w:date="2024-11-04T09:36:00Z" w16du:dateUtc="2024-11-04T08:36:00Z">
        <w:r w:rsidRPr="000466DB">
          <w:rPr>
            <w:rFonts w:ascii="Times New Roman" w:hAnsi="Times New Roman" w:cs="Times New Roman"/>
            <w:b/>
            <w:sz w:val="28"/>
            <w:szCs w:val="28"/>
          </w:rPr>
          <w:t>1.4 Organizational Structure</w:t>
        </w:r>
      </w:moveTo>
    </w:p>
    <w:p w14:paraId="1F449C72" w14:textId="77777777" w:rsidR="00B14A8F" w:rsidRPr="000466DB" w:rsidRDefault="00B14A8F" w:rsidP="00B14A8F">
      <w:pPr>
        <w:spacing w:line="480" w:lineRule="auto"/>
        <w:jc w:val="both"/>
        <w:rPr>
          <w:moveTo w:id="157" w:author="Olumide Owolabi" w:date="2024-11-04T09:36:00Z" w16du:dateUtc="2024-11-04T08:36:00Z"/>
          <w:rFonts w:ascii="Times New Roman" w:hAnsi="Times New Roman" w:cs="Times New Roman"/>
          <w:sz w:val="28"/>
          <w:szCs w:val="28"/>
        </w:rPr>
      </w:pPr>
      <w:moveTo w:id="158" w:author="Olumide Owolabi" w:date="2024-11-04T09:36:00Z" w16du:dateUtc="2024-11-04T08:36:00Z">
        <w:r w:rsidRPr="000466DB">
          <w:rPr>
            <w:rFonts w:ascii="Times New Roman" w:hAnsi="Times New Roman" w:cs="Times New Roman"/>
            <w:sz w:val="28"/>
            <w:szCs w:val="28"/>
          </w:rPr>
          <w:lastRenderedPageBreak/>
          <w:t>The study is organized as follows:</w:t>
        </w:r>
      </w:moveTo>
    </w:p>
    <w:p w14:paraId="26327B8F" w14:textId="77777777" w:rsidR="00B14A8F" w:rsidRPr="000466DB" w:rsidRDefault="00B14A8F" w:rsidP="00B14A8F">
      <w:pPr>
        <w:spacing w:line="480" w:lineRule="auto"/>
        <w:jc w:val="both"/>
        <w:rPr>
          <w:moveTo w:id="159" w:author="Olumide Owolabi" w:date="2024-11-04T09:36:00Z" w16du:dateUtc="2024-11-04T08:36:00Z"/>
          <w:rFonts w:ascii="Times New Roman" w:hAnsi="Times New Roman" w:cs="Times New Roman"/>
          <w:sz w:val="28"/>
          <w:szCs w:val="28"/>
        </w:rPr>
      </w:pPr>
      <w:moveTo w:id="160" w:author="Olumide Owolabi" w:date="2024-11-04T09:36:00Z" w16du:dateUtc="2024-11-04T08:36:00Z">
        <w:r w:rsidRPr="000466DB">
          <w:rPr>
            <w:rFonts w:ascii="Times New Roman" w:hAnsi="Times New Roman" w:cs="Times New Roman"/>
            <w:sz w:val="28"/>
            <w:szCs w:val="28"/>
          </w:rPr>
          <w:t>1. Chapter 1: Introduction</w:t>
        </w:r>
      </w:moveTo>
    </w:p>
    <w:p w14:paraId="79BAF4FD" w14:textId="77777777" w:rsidR="00B14A8F" w:rsidRPr="000466DB" w:rsidRDefault="00B14A8F" w:rsidP="00B14A8F">
      <w:pPr>
        <w:spacing w:line="480" w:lineRule="auto"/>
        <w:jc w:val="both"/>
        <w:rPr>
          <w:moveTo w:id="161" w:author="Olumide Owolabi" w:date="2024-11-04T09:36:00Z" w16du:dateUtc="2024-11-04T08:36:00Z"/>
          <w:rFonts w:ascii="Times New Roman" w:hAnsi="Times New Roman" w:cs="Times New Roman"/>
          <w:sz w:val="28"/>
          <w:szCs w:val="28"/>
        </w:rPr>
      </w:pPr>
      <w:moveTo w:id="162" w:author="Olumide Owolabi" w:date="2024-11-04T09:36:00Z" w16du:dateUtc="2024-11-04T08:36:00Z">
        <w:r w:rsidRPr="000466DB">
          <w:rPr>
            <w:rFonts w:ascii="Times New Roman" w:hAnsi="Times New Roman" w:cs="Times New Roman"/>
            <w:sz w:val="28"/>
            <w:szCs w:val="28"/>
          </w:rPr>
          <w:t xml:space="preserve">   - Background, historical context, statement </w:t>
        </w:r>
        <w:r>
          <w:rPr>
            <w:rFonts w:ascii="Times New Roman" w:hAnsi="Times New Roman" w:cs="Times New Roman"/>
            <w:sz w:val="28"/>
            <w:szCs w:val="28"/>
          </w:rPr>
          <w:t>of the problem, and objectives.</w:t>
        </w:r>
      </w:moveTo>
    </w:p>
    <w:p w14:paraId="14557829" w14:textId="77777777" w:rsidR="00B14A8F" w:rsidRPr="000466DB" w:rsidRDefault="00B14A8F" w:rsidP="00B14A8F">
      <w:pPr>
        <w:spacing w:line="480" w:lineRule="auto"/>
        <w:jc w:val="both"/>
        <w:rPr>
          <w:moveTo w:id="163" w:author="Olumide Owolabi" w:date="2024-11-04T09:36:00Z" w16du:dateUtc="2024-11-04T08:36:00Z"/>
          <w:rFonts w:ascii="Times New Roman" w:hAnsi="Times New Roman" w:cs="Times New Roman"/>
          <w:sz w:val="28"/>
          <w:szCs w:val="28"/>
        </w:rPr>
      </w:pPr>
      <w:moveTo w:id="164" w:author="Olumide Owolabi" w:date="2024-11-04T09:36:00Z" w16du:dateUtc="2024-11-04T08:36:00Z">
        <w:r w:rsidRPr="000466DB">
          <w:rPr>
            <w:rFonts w:ascii="Times New Roman" w:hAnsi="Times New Roman" w:cs="Times New Roman"/>
            <w:sz w:val="28"/>
            <w:szCs w:val="28"/>
          </w:rPr>
          <w:t>2. Chapter 2: Literature Review</w:t>
        </w:r>
      </w:moveTo>
    </w:p>
    <w:p w14:paraId="2DEF8640" w14:textId="77777777" w:rsidR="00B14A8F" w:rsidRPr="000466DB" w:rsidRDefault="00B14A8F" w:rsidP="00B14A8F">
      <w:pPr>
        <w:spacing w:line="480" w:lineRule="auto"/>
        <w:jc w:val="both"/>
        <w:rPr>
          <w:moveTo w:id="165" w:author="Olumide Owolabi" w:date="2024-11-04T09:36:00Z" w16du:dateUtc="2024-11-04T08:36:00Z"/>
          <w:rFonts w:ascii="Times New Roman" w:hAnsi="Times New Roman" w:cs="Times New Roman"/>
          <w:sz w:val="28"/>
          <w:szCs w:val="28"/>
        </w:rPr>
      </w:pPr>
      <w:moveTo w:id="166" w:author="Olumide Owolabi" w:date="2024-11-04T09:36:00Z" w16du:dateUtc="2024-11-04T08:36:00Z">
        <w:r w:rsidRPr="000466DB">
          <w:rPr>
            <w:rFonts w:ascii="Times New Roman" w:hAnsi="Times New Roman" w:cs="Times New Roman"/>
            <w:sz w:val="28"/>
            <w:szCs w:val="28"/>
          </w:rPr>
          <w:t xml:space="preserve">   - Overview of existing research on LLMs, GNNs</w:t>
        </w:r>
        <w:r>
          <w:rPr>
            <w:rFonts w:ascii="Times New Roman" w:hAnsi="Times New Roman" w:cs="Times New Roman"/>
            <w:sz w:val="28"/>
            <w:szCs w:val="28"/>
          </w:rPr>
          <w:t>, and RL in network management.</w:t>
        </w:r>
      </w:moveTo>
    </w:p>
    <w:p w14:paraId="58FE186B" w14:textId="77777777" w:rsidR="00B14A8F" w:rsidRPr="000466DB" w:rsidRDefault="00B14A8F" w:rsidP="00B14A8F">
      <w:pPr>
        <w:spacing w:line="480" w:lineRule="auto"/>
        <w:jc w:val="both"/>
        <w:rPr>
          <w:moveTo w:id="167" w:author="Olumide Owolabi" w:date="2024-11-04T09:36:00Z" w16du:dateUtc="2024-11-04T08:36:00Z"/>
          <w:rFonts w:ascii="Times New Roman" w:hAnsi="Times New Roman" w:cs="Times New Roman"/>
          <w:sz w:val="28"/>
          <w:szCs w:val="28"/>
        </w:rPr>
      </w:pPr>
      <w:moveTo w:id="168" w:author="Olumide Owolabi" w:date="2024-11-04T09:36:00Z" w16du:dateUtc="2024-11-04T08:36:00Z">
        <w:r w:rsidRPr="000466DB">
          <w:rPr>
            <w:rFonts w:ascii="Times New Roman" w:hAnsi="Times New Roman" w:cs="Times New Roman"/>
            <w:sz w:val="28"/>
            <w:szCs w:val="28"/>
          </w:rPr>
          <w:t>3. Chapter 3: Methodology</w:t>
        </w:r>
      </w:moveTo>
    </w:p>
    <w:p w14:paraId="26FBB28A" w14:textId="77777777" w:rsidR="00B14A8F" w:rsidRPr="000466DB" w:rsidRDefault="00B14A8F" w:rsidP="00B14A8F">
      <w:pPr>
        <w:spacing w:line="480" w:lineRule="auto"/>
        <w:jc w:val="both"/>
        <w:rPr>
          <w:moveTo w:id="169" w:author="Olumide Owolabi" w:date="2024-11-04T09:36:00Z" w16du:dateUtc="2024-11-04T08:36:00Z"/>
          <w:rFonts w:ascii="Times New Roman" w:hAnsi="Times New Roman" w:cs="Times New Roman"/>
          <w:sz w:val="28"/>
          <w:szCs w:val="28"/>
        </w:rPr>
      </w:pPr>
      <w:moveTo w:id="170" w:author="Olumide Owolabi" w:date="2024-11-04T09:36:00Z" w16du:dateUtc="2024-11-04T08:36:00Z">
        <w:r w:rsidRPr="000466DB">
          <w:rPr>
            <w:rFonts w:ascii="Times New Roman" w:hAnsi="Times New Roman" w:cs="Times New Roman"/>
            <w:sz w:val="28"/>
            <w:szCs w:val="28"/>
          </w:rPr>
          <w:t xml:space="preserve">   - Detailed description of the framework design, including </w:t>
        </w:r>
        <w:r>
          <w:rPr>
            <w:rFonts w:ascii="Times New Roman" w:hAnsi="Times New Roman" w:cs="Times New Roman"/>
            <w:sz w:val="28"/>
            <w:szCs w:val="28"/>
          </w:rPr>
          <w:t>LLMs, GNNs, and RL integration.</w:t>
        </w:r>
      </w:moveTo>
    </w:p>
    <w:p w14:paraId="20FD20AA" w14:textId="77777777" w:rsidR="00B14A8F" w:rsidRPr="000466DB" w:rsidRDefault="00B14A8F" w:rsidP="00B14A8F">
      <w:pPr>
        <w:spacing w:line="480" w:lineRule="auto"/>
        <w:jc w:val="both"/>
        <w:rPr>
          <w:moveTo w:id="171" w:author="Olumide Owolabi" w:date="2024-11-04T09:36:00Z" w16du:dateUtc="2024-11-04T08:36:00Z"/>
          <w:rFonts w:ascii="Times New Roman" w:hAnsi="Times New Roman" w:cs="Times New Roman"/>
          <w:sz w:val="28"/>
          <w:szCs w:val="28"/>
        </w:rPr>
      </w:pPr>
      <w:moveTo w:id="172" w:author="Olumide Owolabi" w:date="2024-11-04T09:36:00Z" w16du:dateUtc="2024-11-04T08:36:00Z">
        <w:r w:rsidRPr="000466DB">
          <w:rPr>
            <w:rFonts w:ascii="Times New Roman" w:hAnsi="Times New Roman" w:cs="Times New Roman"/>
            <w:sz w:val="28"/>
            <w:szCs w:val="28"/>
          </w:rPr>
          <w:t>4. Chapter 4: Implementation</w:t>
        </w:r>
      </w:moveTo>
    </w:p>
    <w:p w14:paraId="29DAED01" w14:textId="77777777" w:rsidR="00B14A8F" w:rsidRPr="000466DB" w:rsidDel="00C16D8C" w:rsidRDefault="00B14A8F" w:rsidP="00B14A8F">
      <w:pPr>
        <w:spacing w:line="480" w:lineRule="auto"/>
        <w:jc w:val="both"/>
        <w:rPr>
          <w:del w:id="173" w:author="Olumide Owolabi" w:date="2024-11-04T09:50:00Z" w16du:dateUtc="2024-11-04T08:50:00Z"/>
          <w:moveTo w:id="174" w:author="Olumide Owolabi" w:date="2024-11-04T09:36:00Z" w16du:dateUtc="2024-11-04T08:36:00Z"/>
          <w:rFonts w:ascii="Times New Roman" w:hAnsi="Times New Roman" w:cs="Times New Roman"/>
          <w:sz w:val="28"/>
          <w:szCs w:val="28"/>
        </w:rPr>
      </w:pPr>
      <w:moveTo w:id="175" w:author="Olumide Owolabi" w:date="2024-11-04T09:36:00Z" w16du:dateUtc="2024-11-04T08:36:00Z">
        <w:r w:rsidRPr="000466DB">
          <w:rPr>
            <w:rFonts w:ascii="Times New Roman" w:hAnsi="Times New Roman" w:cs="Times New Roman"/>
            <w:sz w:val="28"/>
            <w:szCs w:val="28"/>
          </w:rPr>
          <w:t xml:space="preserve">   - Technical details on the implementation of the proposed framework and data processing.</w:t>
        </w:r>
      </w:moveTo>
    </w:p>
    <w:p w14:paraId="4EC311A2" w14:textId="77777777" w:rsidR="00B14A8F" w:rsidRPr="000466DB" w:rsidRDefault="00B14A8F" w:rsidP="00B14A8F">
      <w:pPr>
        <w:spacing w:line="480" w:lineRule="auto"/>
        <w:jc w:val="both"/>
        <w:rPr>
          <w:moveTo w:id="176" w:author="Olumide Owolabi" w:date="2024-11-04T09:36:00Z" w16du:dateUtc="2024-11-04T08:36:00Z"/>
          <w:rFonts w:ascii="Times New Roman" w:hAnsi="Times New Roman" w:cs="Times New Roman"/>
          <w:sz w:val="28"/>
          <w:szCs w:val="28"/>
        </w:rPr>
      </w:pPr>
      <w:moveTo w:id="177" w:author="Olumide Owolabi" w:date="2024-11-04T09:36:00Z" w16du:dateUtc="2024-11-04T08:36:00Z">
        <w:r w:rsidRPr="000466DB">
          <w:rPr>
            <w:rFonts w:ascii="Times New Roman" w:hAnsi="Times New Roman" w:cs="Times New Roman"/>
            <w:sz w:val="28"/>
            <w:szCs w:val="28"/>
          </w:rPr>
          <w:t xml:space="preserve">   </w:t>
        </w:r>
      </w:moveTo>
    </w:p>
    <w:p w14:paraId="2C885EA0" w14:textId="2FCB2534" w:rsidR="00B14A8F" w:rsidRPr="000466DB" w:rsidDel="00C16D8C" w:rsidRDefault="00B14A8F" w:rsidP="00B14A8F">
      <w:pPr>
        <w:spacing w:line="480" w:lineRule="auto"/>
        <w:jc w:val="both"/>
        <w:rPr>
          <w:del w:id="178" w:author="Olumide Owolabi" w:date="2024-11-04T09:49:00Z" w16du:dateUtc="2024-11-04T08:49:00Z"/>
          <w:moveTo w:id="179" w:author="Olumide Owolabi" w:date="2024-11-04T09:36:00Z" w16du:dateUtc="2024-11-04T08:36:00Z"/>
          <w:rFonts w:ascii="Times New Roman" w:hAnsi="Times New Roman" w:cs="Times New Roman"/>
          <w:sz w:val="28"/>
          <w:szCs w:val="28"/>
        </w:rPr>
      </w:pPr>
      <w:moveTo w:id="180" w:author="Olumide Owolabi" w:date="2024-11-04T09:36:00Z" w16du:dateUtc="2024-11-04T08:36:00Z">
        <w:del w:id="181" w:author="Olumide Owolabi" w:date="2024-11-04T09:49:00Z" w16du:dateUtc="2024-11-04T08:49:00Z">
          <w:r w:rsidRPr="000466DB" w:rsidDel="00C16D8C">
            <w:rPr>
              <w:rFonts w:ascii="Times New Roman" w:hAnsi="Times New Roman" w:cs="Times New Roman"/>
              <w:sz w:val="28"/>
              <w:szCs w:val="28"/>
            </w:rPr>
            <w:delText>5. Chapter 5: Results and Discussion</w:delText>
          </w:r>
        </w:del>
      </w:moveTo>
    </w:p>
    <w:p w14:paraId="06A2F3C0" w14:textId="77777777" w:rsidR="00B14A8F" w:rsidRPr="000466DB" w:rsidRDefault="00B14A8F" w:rsidP="00B14A8F">
      <w:pPr>
        <w:spacing w:line="480" w:lineRule="auto"/>
        <w:jc w:val="both"/>
        <w:rPr>
          <w:moveTo w:id="182" w:author="Olumide Owolabi" w:date="2024-11-04T09:36:00Z" w16du:dateUtc="2024-11-04T08:36:00Z"/>
          <w:rFonts w:ascii="Times New Roman" w:hAnsi="Times New Roman" w:cs="Times New Roman"/>
          <w:sz w:val="28"/>
          <w:szCs w:val="28"/>
        </w:rPr>
      </w:pPr>
      <w:moveTo w:id="183" w:author="Olumide Owolabi" w:date="2024-11-04T09:36:00Z" w16du:dateUtc="2024-11-04T08:36:00Z">
        <w:r w:rsidRPr="000466DB">
          <w:rPr>
            <w:rFonts w:ascii="Times New Roman" w:hAnsi="Times New Roman" w:cs="Times New Roman"/>
            <w:sz w:val="28"/>
            <w:szCs w:val="28"/>
          </w:rPr>
          <w:t xml:space="preserve">   - Presentation and analysis of experimental results, including perfor</w:t>
        </w:r>
        <w:r>
          <w:rPr>
            <w:rFonts w:ascii="Times New Roman" w:hAnsi="Times New Roman" w:cs="Times New Roman"/>
            <w:sz w:val="28"/>
            <w:szCs w:val="28"/>
          </w:rPr>
          <w:t>mance metrics and case studies.</w:t>
        </w:r>
      </w:moveTo>
    </w:p>
    <w:p w14:paraId="346DB523" w14:textId="77777777" w:rsidR="00B14A8F" w:rsidRPr="000466DB" w:rsidRDefault="00B14A8F" w:rsidP="00B14A8F">
      <w:pPr>
        <w:spacing w:line="480" w:lineRule="auto"/>
        <w:jc w:val="both"/>
        <w:rPr>
          <w:moveTo w:id="184" w:author="Olumide Owolabi" w:date="2024-11-04T09:36:00Z" w16du:dateUtc="2024-11-04T08:36:00Z"/>
          <w:rFonts w:ascii="Times New Roman" w:hAnsi="Times New Roman" w:cs="Times New Roman"/>
          <w:sz w:val="28"/>
          <w:szCs w:val="28"/>
        </w:rPr>
      </w:pPr>
      <w:moveTo w:id="185" w:author="Olumide Owolabi" w:date="2024-11-04T09:36:00Z" w16du:dateUtc="2024-11-04T08:36:00Z">
        <w:r w:rsidRPr="000466DB">
          <w:rPr>
            <w:rFonts w:ascii="Times New Roman" w:hAnsi="Times New Roman" w:cs="Times New Roman"/>
            <w:sz w:val="28"/>
            <w:szCs w:val="28"/>
          </w:rPr>
          <w:t>6. Chapter 6: Conclusion and Future Work</w:t>
        </w:r>
      </w:moveTo>
    </w:p>
    <w:p w14:paraId="6FCAD5E1" w14:textId="77777777" w:rsidR="00B14A8F" w:rsidRPr="000466DB" w:rsidRDefault="00B14A8F" w:rsidP="00B14A8F">
      <w:pPr>
        <w:spacing w:line="480" w:lineRule="auto"/>
        <w:jc w:val="both"/>
        <w:rPr>
          <w:moveTo w:id="186" w:author="Olumide Owolabi" w:date="2024-11-04T09:36:00Z" w16du:dateUtc="2024-11-04T08:36:00Z"/>
          <w:rFonts w:ascii="Times New Roman" w:hAnsi="Times New Roman" w:cs="Times New Roman"/>
          <w:sz w:val="28"/>
          <w:szCs w:val="28"/>
        </w:rPr>
      </w:pPr>
      <w:moveTo w:id="187" w:author="Olumide Owolabi" w:date="2024-11-04T09:36:00Z" w16du:dateUtc="2024-11-04T08:36:00Z">
        <w:r w:rsidRPr="000466DB">
          <w:rPr>
            <w:rFonts w:ascii="Times New Roman" w:hAnsi="Times New Roman" w:cs="Times New Roman"/>
            <w:sz w:val="28"/>
            <w:szCs w:val="28"/>
          </w:rPr>
          <w:lastRenderedPageBreak/>
          <w:t xml:space="preserve">   - Summary of findings, contributions to the field, and suggestions for future research.</w:t>
        </w:r>
      </w:moveTo>
    </w:p>
    <w:moveToRangeEnd w:id="155"/>
    <w:p w14:paraId="2AE78442" w14:textId="77777777" w:rsidR="00B14A8F" w:rsidRDefault="00B14A8F" w:rsidP="000466DB">
      <w:pPr>
        <w:spacing w:line="480" w:lineRule="auto"/>
        <w:jc w:val="both"/>
        <w:rPr>
          <w:ins w:id="188" w:author="Olumide Owolabi" w:date="2024-11-04T09:36:00Z" w16du:dateUtc="2024-11-04T08:36:00Z"/>
          <w:rFonts w:ascii="Times New Roman" w:hAnsi="Times New Roman" w:cs="Times New Roman"/>
          <w:sz w:val="28"/>
          <w:szCs w:val="28"/>
        </w:rPr>
      </w:pPr>
    </w:p>
    <w:p w14:paraId="656620AC" w14:textId="77777777" w:rsidR="00B14A8F" w:rsidRPr="00F35D52" w:rsidRDefault="00B14A8F" w:rsidP="000466DB">
      <w:pPr>
        <w:spacing w:line="480" w:lineRule="auto"/>
        <w:jc w:val="both"/>
        <w:rPr>
          <w:rFonts w:ascii="Times New Roman" w:hAnsi="Times New Roman" w:cs="Times New Roman"/>
          <w:sz w:val="28"/>
          <w:szCs w:val="28"/>
        </w:rPr>
      </w:pPr>
    </w:p>
    <w:p w14:paraId="09D07E59" w14:textId="77777777" w:rsidR="000466DB" w:rsidRPr="000466DB" w:rsidRDefault="000466DB" w:rsidP="000466DB">
      <w:pPr>
        <w:spacing w:line="480" w:lineRule="auto"/>
        <w:jc w:val="both"/>
        <w:rPr>
          <w:rFonts w:ascii="Times New Roman" w:hAnsi="Times New Roman" w:cs="Times New Roman"/>
          <w:b/>
          <w:sz w:val="28"/>
          <w:szCs w:val="28"/>
        </w:rPr>
      </w:pPr>
      <w:r w:rsidRPr="000466DB">
        <w:rPr>
          <w:rFonts w:ascii="Times New Roman" w:hAnsi="Times New Roman" w:cs="Times New Roman"/>
          <w:b/>
          <w:sz w:val="28"/>
          <w:szCs w:val="28"/>
        </w:rPr>
        <w:t>1.9 Definition of Terms and Variables Used</w:t>
      </w:r>
    </w:p>
    <w:p w14:paraId="1E8BCACA" w14:textId="77777777" w:rsidR="000466DB" w:rsidRPr="000466DB" w:rsidRDefault="000466DB" w:rsidP="000466DB">
      <w:pPr>
        <w:spacing w:line="480" w:lineRule="auto"/>
        <w:jc w:val="both"/>
        <w:rPr>
          <w:rFonts w:ascii="Times New Roman" w:hAnsi="Times New Roman" w:cs="Times New Roman"/>
          <w:sz w:val="28"/>
          <w:szCs w:val="28"/>
        </w:rPr>
      </w:pPr>
      <w:r w:rsidRPr="000466DB">
        <w:rPr>
          <w:rFonts w:ascii="Times New Roman" w:hAnsi="Times New Roman" w:cs="Times New Roman"/>
          <w:sz w:val="28"/>
          <w:szCs w:val="28"/>
        </w:rPr>
        <w:t>1. Large Language Models (LLMs): Advanced machine learning models designed to understand and generate human language, adapted here for feature extraction from network traffic data.</w:t>
      </w:r>
    </w:p>
    <w:p w14:paraId="73EF7288" w14:textId="77777777" w:rsidR="000466DB" w:rsidRPr="000466DB" w:rsidRDefault="000466DB" w:rsidP="000466DB">
      <w:pPr>
        <w:spacing w:line="480" w:lineRule="auto"/>
        <w:jc w:val="both"/>
        <w:rPr>
          <w:rFonts w:ascii="Times New Roman" w:hAnsi="Times New Roman" w:cs="Times New Roman"/>
          <w:sz w:val="28"/>
          <w:szCs w:val="28"/>
        </w:rPr>
      </w:pPr>
      <w:r w:rsidRPr="000466DB">
        <w:rPr>
          <w:rFonts w:ascii="Times New Roman" w:hAnsi="Times New Roman" w:cs="Times New Roman"/>
          <w:sz w:val="28"/>
          <w:szCs w:val="28"/>
        </w:rPr>
        <w:t>2. Graph Neural Networks (GNNs): Neural networks designed to process and learn from graph-structured data, used in this study to model the relationships between network nodes and edges.</w:t>
      </w:r>
    </w:p>
    <w:p w14:paraId="4409D2BA" w14:textId="77777777" w:rsidR="000466DB" w:rsidRPr="000466DB" w:rsidRDefault="000466DB" w:rsidP="000466DB">
      <w:pPr>
        <w:spacing w:line="480" w:lineRule="auto"/>
        <w:jc w:val="both"/>
        <w:rPr>
          <w:rFonts w:ascii="Times New Roman" w:hAnsi="Times New Roman" w:cs="Times New Roman"/>
          <w:sz w:val="28"/>
          <w:szCs w:val="28"/>
        </w:rPr>
      </w:pPr>
      <w:r w:rsidRPr="000466DB">
        <w:rPr>
          <w:rFonts w:ascii="Times New Roman" w:hAnsi="Times New Roman" w:cs="Times New Roman"/>
          <w:sz w:val="28"/>
          <w:szCs w:val="28"/>
        </w:rPr>
        <w:t>3. Reinforcement Learning (RL): A type of machine learning where an agent learns to make decisions by receiving rewards or penalties based on its actions, applied here for optimizing network traffic management.</w:t>
      </w:r>
    </w:p>
    <w:p w14:paraId="47E60535" w14:textId="77777777" w:rsidR="000466DB" w:rsidRPr="000466DB" w:rsidRDefault="000466DB" w:rsidP="000466DB">
      <w:pPr>
        <w:spacing w:line="480" w:lineRule="auto"/>
        <w:jc w:val="both"/>
        <w:rPr>
          <w:rFonts w:ascii="Times New Roman" w:hAnsi="Times New Roman" w:cs="Times New Roman"/>
          <w:sz w:val="28"/>
          <w:szCs w:val="28"/>
        </w:rPr>
      </w:pPr>
      <w:r w:rsidRPr="000466DB">
        <w:rPr>
          <w:rFonts w:ascii="Times New Roman" w:hAnsi="Times New Roman" w:cs="Times New Roman"/>
          <w:sz w:val="28"/>
          <w:szCs w:val="28"/>
        </w:rPr>
        <w:t>4. Network Traffic Data: Data generated by network devices, including packets, logs, and other metrics that represent network activity and performance.</w:t>
      </w:r>
    </w:p>
    <w:p w14:paraId="5E62A1B6" w14:textId="77777777" w:rsidR="000466DB" w:rsidRPr="000466DB" w:rsidRDefault="000466DB" w:rsidP="000466DB">
      <w:pPr>
        <w:spacing w:line="480" w:lineRule="auto"/>
        <w:jc w:val="both"/>
        <w:rPr>
          <w:rFonts w:ascii="Times New Roman" w:hAnsi="Times New Roman" w:cs="Times New Roman"/>
          <w:sz w:val="28"/>
          <w:szCs w:val="28"/>
        </w:rPr>
      </w:pPr>
      <w:r w:rsidRPr="000466DB">
        <w:rPr>
          <w:rFonts w:ascii="Times New Roman" w:hAnsi="Times New Roman" w:cs="Times New Roman"/>
          <w:sz w:val="28"/>
          <w:szCs w:val="28"/>
        </w:rPr>
        <w:t>5. Feature Extraction: The process of transforming raw data into a structured format that highlights important characteristics for further analysis.</w:t>
      </w:r>
    </w:p>
    <w:p w14:paraId="08E2ACB2" w14:textId="77777777" w:rsidR="000466DB" w:rsidRPr="000466DB" w:rsidRDefault="000466DB" w:rsidP="000466DB">
      <w:pPr>
        <w:spacing w:line="480" w:lineRule="auto"/>
        <w:jc w:val="both"/>
        <w:rPr>
          <w:rFonts w:ascii="Times New Roman" w:hAnsi="Times New Roman" w:cs="Times New Roman"/>
          <w:sz w:val="28"/>
          <w:szCs w:val="28"/>
        </w:rPr>
      </w:pPr>
      <w:r w:rsidRPr="000466DB">
        <w:rPr>
          <w:rFonts w:ascii="Times New Roman" w:hAnsi="Times New Roman" w:cs="Times New Roman"/>
          <w:sz w:val="28"/>
          <w:szCs w:val="28"/>
        </w:rPr>
        <w:lastRenderedPageBreak/>
        <w:t>6. Optimization: The process of adjusting network parameters or configurations to improve performance, such as reducing latency or balancing load.</w:t>
      </w:r>
    </w:p>
    <w:p w14:paraId="7B07D984" w14:textId="77777777" w:rsidR="000466DB" w:rsidRPr="000466DB" w:rsidRDefault="000466DB" w:rsidP="000466DB">
      <w:pPr>
        <w:spacing w:line="480" w:lineRule="auto"/>
        <w:jc w:val="both"/>
        <w:rPr>
          <w:rFonts w:ascii="Times New Roman" w:hAnsi="Times New Roman" w:cs="Times New Roman"/>
          <w:sz w:val="28"/>
          <w:szCs w:val="28"/>
        </w:rPr>
      </w:pPr>
      <w:r w:rsidRPr="000466DB">
        <w:rPr>
          <w:rFonts w:ascii="Times New Roman" w:hAnsi="Times New Roman" w:cs="Times New Roman"/>
          <w:sz w:val="28"/>
          <w:szCs w:val="28"/>
        </w:rPr>
        <w:t>7. Prediction Accuracy: A measure of how well the model's predictions match actual network traffic patterns and conditions.</w:t>
      </w:r>
    </w:p>
    <w:p w14:paraId="77308746" w14:textId="77777777" w:rsidR="00DB0A82" w:rsidRDefault="000466DB" w:rsidP="000466DB">
      <w:pPr>
        <w:spacing w:line="480" w:lineRule="auto"/>
        <w:jc w:val="both"/>
        <w:rPr>
          <w:rFonts w:ascii="Times New Roman" w:hAnsi="Times New Roman" w:cs="Times New Roman"/>
          <w:sz w:val="28"/>
          <w:szCs w:val="28"/>
        </w:rPr>
      </w:pPr>
      <w:r w:rsidRPr="000466DB">
        <w:rPr>
          <w:rFonts w:ascii="Times New Roman" w:hAnsi="Times New Roman" w:cs="Times New Roman"/>
          <w:sz w:val="28"/>
          <w:szCs w:val="28"/>
        </w:rPr>
        <w:t>8. Performance Metrics: Quantitative measures used to evaluate the effectiveness of the framework, such as throughput, latency, and error rates.</w:t>
      </w:r>
    </w:p>
    <w:p w14:paraId="1BC27F0B" w14:textId="77777777" w:rsidR="00F35D52" w:rsidRDefault="00F35D52">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0F909128" w14:textId="77777777" w:rsidR="00F35D52" w:rsidRDefault="00F35D52" w:rsidP="00F35D52">
      <w:pPr>
        <w:rPr>
          <w:rFonts w:ascii="Times New Roman" w:hAnsi="Times New Roman" w:cs="Times New Roman"/>
          <w:b/>
          <w:sz w:val="28"/>
          <w:szCs w:val="28"/>
        </w:rPr>
      </w:pPr>
      <w:r w:rsidRPr="00CB0BA4">
        <w:rPr>
          <w:rFonts w:ascii="Times New Roman" w:hAnsi="Times New Roman" w:cs="Times New Roman"/>
          <w:b/>
          <w:sz w:val="28"/>
          <w:szCs w:val="28"/>
        </w:rPr>
        <w:lastRenderedPageBreak/>
        <w:t xml:space="preserve">Reference </w:t>
      </w:r>
    </w:p>
    <w:p w14:paraId="381D5BF0" w14:textId="77777777" w:rsidR="00382FD3" w:rsidRPr="007B6161" w:rsidRDefault="00382FD3" w:rsidP="00382FD3">
      <w:pPr>
        <w:spacing w:line="360" w:lineRule="auto"/>
        <w:ind w:left="630" w:hanging="630"/>
        <w:jc w:val="both"/>
        <w:rPr>
          <w:rFonts w:ascii="Times New Roman" w:hAnsi="Times New Roman" w:cs="Times New Roman"/>
          <w:sz w:val="28"/>
          <w:szCs w:val="28"/>
        </w:rPr>
      </w:pPr>
      <w:r>
        <w:rPr>
          <w:rFonts w:ascii="Times New Roman" w:hAnsi="Times New Roman" w:cs="Times New Roman"/>
          <w:sz w:val="28"/>
          <w:szCs w:val="28"/>
        </w:rPr>
        <w:t>Abbasi, M.,</w:t>
      </w:r>
      <w:r w:rsidRPr="007B6161">
        <w:rPr>
          <w:rFonts w:ascii="Times New Roman" w:hAnsi="Times New Roman" w:cs="Times New Roman"/>
          <w:sz w:val="28"/>
          <w:szCs w:val="28"/>
        </w:rPr>
        <w:t xml:space="preserve"> &amp; </w:t>
      </w:r>
      <w:proofErr w:type="spellStart"/>
      <w:r w:rsidRPr="007B6161">
        <w:rPr>
          <w:rFonts w:ascii="Times New Roman" w:hAnsi="Times New Roman" w:cs="Times New Roman"/>
          <w:sz w:val="28"/>
          <w:szCs w:val="28"/>
        </w:rPr>
        <w:t>Shahraki</w:t>
      </w:r>
      <w:proofErr w:type="spellEnd"/>
      <w:r w:rsidRPr="007B6161">
        <w:rPr>
          <w:rFonts w:ascii="Times New Roman" w:hAnsi="Times New Roman" w:cs="Times New Roman"/>
          <w:sz w:val="28"/>
          <w:szCs w:val="28"/>
        </w:rPr>
        <w:t>, A</w:t>
      </w:r>
      <w:r>
        <w:rPr>
          <w:rFonts w:ascii="Times New Roman" w:hAnsi="Times New Roman" w:cs="Times New Roman"/>
          <w:sz w:val="28"/>
          <w:szCs w:val="28"/>
        </w:rPr>
        <w:t>.,</w:t>
      </w:r>
      <w:r w:rsidRPr="007B6161">
        <w:rPr>
          <w:rFonts w:ascii="Times New Roman" w:hAnsi="Times New Roman" w:cs="Times New Roman"/>
          <w:sz w:val="28"/>
          <w:szCs w:val="28"/>
        </w:rPr>
        <w:t xml:space="preserve"> &amp; </w:t>
      </w:r>
      <w:proofErr w:type="spellStart"/>
      <w:r w:rsidRPr="007B6161">
        <w:rPr>
          <w:rFonts w:ascii="Times New Roman" w:hAnsi="Times New Roman" w:cs="Times New Roman"/>
          <w:sz w:val="28"/>
          <w:szCs w:val="28"/>
        </w:rPr>
        <w:t>Taherkordi</w:t>
      </w:r>
      <w:proofErr w:type="spellEnd"/>
      <w:r w:rsidRPr="007B6161">
        <w:rPr>
          <w:rFonts w:ascii="Times New Roman" w:hAnsi="Times New Roman" w:cs="Times New Roman"/>
          <w:sz w:val="28"/>
          <w:szCs w:val="28"/>
        </w:rPr>
        <w:t>, A. (2021). Deep learning for Network Traffic Monitoring and Analysis (NTMA): A survey. Computer Communications. 170. 10.1016/j.comcom.2021.01.021.</w:t>
      </w:r>
    </w:p>
    <w:p w14:paraId="595CC6B3" w14:textId="77777777" w:rsidR="00382FD3" w:rsidRPr="007B6161" w:rsidRDefault="00382FD3" w:rsidP="00382FD3">
      <w:pPr>
        <w:spacing w:line="360" w:lineRule="auto"/>
        <w:ind w:left="630" w:hanging="630"/>
        <w:jc w:val="both"/>
        <w:rPr>
          <w:rFonts w:ascii="Times New Roman" w:hAnsi="Times New Roman" w:cs="Times New Roman"/>
          <w:sz w:val="28"/>
          <w:szCs w:val="28"/>
        </w:rPr>
      </w:pPr>
      <w:proofErr w:type="spellStart"/>
      <w:r w:rsidRPr="007B6161">
        <w:rPr>
          <w:rFonts w:ascii="Times New Roman" w:hAnsi="Times New Roman" w:cs="Times New Roman"/>
          <w:sz w:val="28"/>
          <w:szCs w:val="28"/>
        </w:rPr>
        <w:t>Fathinezhad</w:t>
      </w:r>
      <w:proofErr w:type="spellEnd"/>
      <w:r w:rsidRPr="007B6161">
        <w:rPr>
          <w:rFonts w:ascii="Times New Roman" w:hAnsi="Times New Roman" w:cs="Times New Roman"/>
          <w:sz w:val="28"/>
          <w:szCs w:val="28"/>
        </w:rPr>
        <w:t xml:space="preserve">, F., Adibi, P., Shoushtarian, B., &amp; </w:t>
      </w:r>
      <w:proofErr w:type="spellStart"/>
      <w:r w:rsidRPr="007B6161">
        <w:rPr>
          <w:rFonts w:ascii="Times New Roman" w:hAnsi="Times New Roman" w:cs="Times New Roman"/>
          <w:sz w:val="28"/>
          <w:szCs w:val="28"/>
        </w:rPr>
        <w:t>Chanussot</w:t>
      </w:r>
      <w:proofErr w:type="spellEnd"/>
      <w:r w:rsidRPr="007B6161">
        <w:rPr>
          <w:rFonts w:ascii="Times New Roman" w:hAnsi="Times New Roman" w:cs="Times New Roman"/>
          <w:sz w:val="28"/>
          <w:szCs w:val="28"/>
        </w:rPr>
        <w:t xml:space="preserve">, J. (2023). Graph Neural Networks and Reinforcement Learning: A Survey. </w:t>
      </w:r>
      <w:proofErr w:type="spellStart"/>
      <w:r w:rsidRPr="007B6161">
        <w:rPr>
          <w:rFonts w:ascii="Times New Roman" w:hAnsi="Times New Roman" w:cs="Times New Roman"/>
          <w:sz w:val="28"/>
          <w:szCs w:val="28"/>
        </w:rPr>
        <w:t>IntechOpen</w:t>
      </w:r>
      <w:proofErr w:type="spellEnd"/>
      <w:r w:rsidRPr="007B6161">
        <w:rPr>
          <w:rFonts w:ascii="Times New Roman" w:hAnsi="Times New Roman" w:cs="Times New Roman"/>
          <w:sz w:val="28"/>
          <w:szCs w:val="28"/>
        </w:rPr>
        <w:t xml:space="preserve">. </w:t>
      </w:r>
      <w:proofErr w:type="spellStart"/>
      <w:r w:rsidRPr="007B6161">
        <w:rPr>
          <w:rFonts w:ascii="Times New Roman" w:hAnsi="Times New Roman" w:cs="Times New Roman"/>
          <w:sz w:val="28"/>
          <w:szCs w:val="28"/>
        </w:rPr>
        <w:t>doi</w:t>
      </w:r>
      <w:proofErr w:type="spellEnd"/>
      <w:r w:rsidRPr="007B6161">
        <w:rPr>
          <w:rFonts w:ascii="Times New Roman" w:hAnsi="Times New Roman" w:cs="Times New Roman"/>
          <w:sz w:val="28"/>
          <w:szCs w:val="28"/>
        </w:rPr>
        <w:t>: 10.5772/intechopen.111651</w:t>
      </w:r>
    </w:p>
    <w:p w14:paraId="573FA9ED" w14:textId="77777777" w:rsidR="00382FD3" w:rsidRPr="00FF2178" w:rsidRDefault="00382FD3" w:rsidP="00382FD3">
      <w:pPr>
        <w:spacing w:line="360" w:lineRule="auto"/>
        <w:ind w:left="630" w:hanging="630"/>
        <w:jc w:val="both"/>
        <w:rPr>
          <w:rFonts w:ascii="Times New Roman" w:hAnsi="Times New Roman" w:cs="Times New Roman"/>
          <w:sz w:val="28"/>
          <w:szCs w:val="28"/>
          <w:lang w:val="fi-FI"/>
        </w:rPr>
      </w:pPr>
      <w:r w:rsidRPr="007B6161">
        <w:rPr>
          <w:rFonts w:ascii="Times New Roman" w:hAnsi="Times New Roman" w:cs="Times New Roman"/>
          <w:sz w:val="28"/>
          <w:szCs w:val="28"/>
        </w:rPr>
        <w:t>Fatima</w:t>
      </w:r>
      <w:r>
        <w:rPr>
          <w:rFonts w:ascii="Times New Roman" w:hAnsi="Times New Roman" w:cs="Times New Roman"/>
          <w:sz w:val="28"/>
          <w:szCs w:val="28"/>
        </w:rPr>
        <w:t>,</w:t>
      </w:r>
      <w:r w:rsidRPr="007B6161">
        <w:rPr>
          <w:rFonts w:ascii="Times New Roman" w:hAnsi="Times New Roman" w:cs="Times New Roman"/>
          <w:sz w:val="28"/>
          <w:szCs w:val="28"/>
        </w:rPr>
        <w:t xml:space="preserve"> A</w:t>
      </w:r>
      <w:r>
        <w:rPr>
          <w:rFonts w:ascii="Times New Roman" w:hAnsi="Times New Roman" w:cs="Times New Roman"/>
          <w:sz w:val="28"/>
          <w:szCs w:val="28"/>
        </w:rPr>
        <w:t>.</w:t>
      </w:r>
      <w:r w:rsidRPr="007B6161">
        <w:rPr>
          <w:rFonts w:ascii="Times New Roman" w:hAnsi="Times New Roman" w:cs="Times New Roman"/>
          <w:sz w:val="28"/>
          <w:szCs w:val="28"/>
        </w:rPr>
        <w:t xml:space="preserve">, </w:t>
      </w:r>
      <w:proofErr w:type="spellStart"/>
      <w:r w:rsidRPr="007B6161">
        <w:rPr>
          <w:rFonts w:ascii="Times New Roman" w:hAnsi="Times New Roman" w:cs="Times New Roman"/>
          <w:sz w:val="28"/>
          <w:szCs w:val="28"/>
        </w:rPr>
        <w:t>Alyazia</w:t>
      </w:r>
      <w:proofErr w:type="spellEnd"/>
      <w:r>
        <w:rPr>
          <w:rFonts w:ascii="Times New Roman" w:hAnsi="Times New Roman" w:cs="Times New Roman"/>
          <w:sz w:val="28"/>
          <w:szCs w:val="28"/>
        </w:rPr>
        <w:t>,</w:t>
      </w:r>
      <w:r w:rsidRPr="007B6161">
        <w:rPr>
          <w:rFonts w:ascii="Times New Roman" w:hAnsi="Times New Roman" w:cs="Times New Roman"/>
          <w:sz w:val="28"/>
          <w:szCs w:val="28"/>
        </w:rPr>
        <w:t xml:space="preserve"> A</w:t>
      </w:r>
      <w:r>
        <w:rPr>
          <w:rFonts w:ascii="Times New Roman" w:hAnsi="Times New Roman" w:cs="Times New Roman"/>
          <w:sz w:val="28"/>
          <w:szCs w:val="28"/>
        </w:rPr>
        <w:t>.</w:t>
      </w:r>
      <w:r w:rsidRPr="007B6161">
        <w:rPr>
          <w:rFonts w:ascii="Times New Roman" w:hAnsi="Times New Roman" w:cs="Times New Roman"/>
          <w:sz w:val="28"/>
          <w:szCs w:val="28"/>
        </w:rPr>
        <w:t>, Mohamed</w:t>
      </w:r>
      <w:r>
        <w:rPr>
          <w:rFonts w:ascii="Times New Roman" w:hAnsi="Times New Roman" w:cs="Times New Roman"/>
          <w:sz w:val="28"/>
          <w:szCs w:val="28"/>
        </w:rPr>
        <w:t>,</w:t>
      </w:r>
      <w:r w:rsidRPr="007B6161">
        <w:rPr>
          <w:rFonts w:ascii="Times New Roman" w:hAnsi="Times New Roman" w:cs="Times New Roman"/>
          <w:sz w:val="28"/>
          <w:szCs w:val="28"/>
        </w:rPr>
        <w:t xml:space="preserve"> A</w:t>
      </w:r>
      <w:r>
        <w:rPr>
          <w:rFonts w:ascii="Times New Roman" w:hAnsi="Times New Roman" w:cs="Times New Roman"/>
          <w:sz w:val="28"/>
          <w:szCs w:val="28"/>
        </w:rPr>
        <w:t xml:space="preserve">. </w:t>
      </w:r>
      <w:r w:rsidRPr="007B6161">
        <w:rPr>
          <w:rFonts w:ascii="Times New Roman" w:hAnsi="Times New Roman" w:cs="Times New Roman"/>
          <w:sz w:val="28"/>
          <w:szCs w:val="28"/>
        </w:rPr>
        <w:t>F</w:t>
      </w:r>
      <w:r>
        <w:rPr>
          <w:rFonts w:ascii="Times New Roman" w:hAnsi="Times New Roman" w:cs="Times New Roman"/>
          <w:sz w:val="28"/>
          <w:szCs w:val="28"/>
        </w:rPr>
        <w:t>.</w:t>
      </w:r>
      <w:r w:rsidRPr="007B6161">
        <w:rPr>
          <w:rFonts w:ascii="Times New Roman" w:hAnsi="Times New Roman" w:cs="Times New Roman"/>
          <w:sz w:val="28"/>
          <w:szCs w:val="28"/>
        </w:rPr>
        <w:t>, Ammar</w:t>
      </w:r>
      <w:r>
        <w:rPr>
          <w:rFonts w:ascii="Times New Roman" w:hAnsi="Times New Roman" w:cs="Times New Roman"/>
          <w:sz w:val="28"/>
          <w:szCs w:val="28"/>
        </w:rPr>
        <w:t>,</w:t>
      </w:r>
      <w:r w:rsidRPr="007B6161">
        <w:rPr>
          <w:rFonts w:ascii="Times New Roman" w:hAnsi="Times New Roman" w:cs="Times New Roman"/>
          <w:sz w:val="28"/>
          <w:szCs w:val="28"/>
        </w:rPr>
        <w:t xml:space="preserve"> B</w:t>
      </w:r>
      <w:r>
        <w:rPr>
          <w:rFonts w:ascii="Times New Roman" w:hAnsi="Times New Roman" w:cs="Times New Roman"/>
          <w:sz w:val="28"/>
          <w:szCs w:val="28"/>
        </w:rPr>
        <w:t>.,</w:t>
      </w:r>
      <w:r w:rsidRPr="007B6161">
        <w:rPr>
          <w:rFonts w:ascii="Times New Roman" w:hAnsi="Times New Roman" w:cs="Times New Roman"/>
          <w:sz w:val="28"/>
          <w:szCs w:val="28"/>
        </w:rPr>
        <w:t xml:space="preserve"> Norbert</w:t>
      </w:r>
      <w:r>
        <w:rPr>
          <w:rFonts w:ascii="Times New Roman" w:hAnsi="Times New Roman" w:cs="Times New Roman"/>
          <w:sz w:val="28"/>
          <w:szCs w:val="28"/>
        </w:rPr>
        <w:t>,</w:t>
      </w:r>
      <w:r w:rsidRPr="007B6161">
        <w:rPr>
          <w:rFonts w:ascii="Times New Roman" w:hAnsi="Times New Roman" w:cs="Times New Roman"/>
          <w:sz w:val="28"/>
          <w:szCs w:val="28"/>
        </w:rPr>
        <w:t xml:space="preserve"> T</w:t>
      </w:r>
      <w:r>
        <w:rPr>
          <w:rFonts w:ascii="Times New Roman" w:hAnsi="Times New Roman" w:cs="Times New Roman"/>
          <w:sz w:val="28"/>
          <w:szCs w:val="28"/>
        </w:rPr>
        <w:t>. (2024).</w:t>
      </w:r>
      <w:r w:rsidRPr="007B6161">
        <w:rPr>
          <w:rFonts w:ascii="Times New Roman" w:hAnsi="Times New Roman" w:cs="Times New Roman"/>
          <w:sz w:val="28"/>
          <w:szCs w:val="28"/>
        </w:rPr>
        <w:t xml:space="preserve"> Machine learning techniques for IoT security: Current research and future vision with generative AI and large language models, Internet of Things and Cyber-Physical Systems, Vol</w:t>
      </w:r>
      <w:r>
        <w:rPr>
          <w:rFonts w:ascii="Times New Roman" w:hAnsi="Times New Roman" w:cs="Times New Roman"/>
          <w:sz w:val="28"/>
          <w:szCs w:val="28"/>
        </w:rPr>
        <w:t>ume 4</w:t>
      </w:r>
      <w:r w:rsidRPr="007B6161">
        <w:rPr>
          <w:rFonts w:ascii="Times New Roman" w:hAnsi="Times New Roman" w:cs="Times New Roman"/>
          <w:sz w:val="28"/>
          <w:szCs w:val="28"/>
        </w:rPr>
        <w:t xml:space="preserve">, Pages 167-185, ISSN 2667-3452, https://doi.org/10.1016/j.iotcps.2023.12.003. </w:t>
      </w:r>
      <w:r w:rsidRPr="00FF2178">
        <w:rPr>
          <w:rFonts w:ascii="Times New Roman" w:hAnsi="Times New Roman" w:cs="Times New Roman"/>
          <w:sz w:val="28"/>
          <w:szCs w:val="28"/>
          <w:lang w:val="fi-FI"/>
        </w:rPr>
        <w:t>(https://www.sciencedirect.com/science/article/pii/S2667345223000585)</w:t>
      </w:r>
    </w:p>
    <w:p w14:paraId="4066CE53" w14:textId="77777777" w:rsidR="00382FD3" w:rsidRDefault="00382FD3" w:rsidP="00382FD3">
      <w:pPr>
        <w:spacing w:line="360" w:lineRule="auto"/>
        <w:ind w:left="630" w:hanging="630"/>
        <w:jc w:val="both"/>
        <w:rPr>
          <w:rFonts w:ascii="Times New Roman" w:hAnsi="Times New Roman" w:cs="Times New Roman"/>
          <w:sz w:val="28"/>
          <w:szCs w:val="28"/>
        </w:rPr>
      </w:pPr>
      <w:r w:rsidRPr="00FF2178">
        <w:rPr>
          <w:rFonts w:ascii="Times New Roman" w:hAnsi="Times New Roman" w:cs="Times New Roman"/>
          <w:sz w:val="28"/>
          <w:szCs w:val="28"/>
          <w:lang w:val="fi-FI"/>
        </w:rPr>
        <w:t xml:space="preserve">George, Shiju &amp; Santra, Ajit. </w:t>
      </w:r>
      <w:r w:rsidRPr="00382FD3">
        <w:rPr>
          <w:rFonts w:ascii="Times New Roman" w:hAnsi="Times New Roman" w:cs="Times New Roman"/>
          <w:sz w:val="28"/>
          <w:szCs w:val="28"/>
        </w:rPr>
        <w:t xml:space="preserve">(2020). Traffic Prediction Using Multifaceted Techniques: A Survey. Wireless Personal Communications. 115. 10.1007/s11277-020-07612-8. </w:t>
      </w:r>
    </w:p>
    <w:p w14:paraId="43062F34" w14:textId="77777777" w:rsidR="00382FD3" w:rsidRPr="007B6161" w:rsidRDefault="00382FD3" w:rsidP="00382FD3">
      <w:pPr>
        <w:spacing w:line="360" w:lineRule="auto"/>
        <w:ind w:left="630" w:hanging="630"/>
        <w:jc w:val="both"/>
        <w:rPr>
          <w:rFonts w:ascii="Times New Roman" w:hAnsi="Times New Roman" w:cs="Times New Roman"/>
          <w:sz w:val="28"/>
          <w:szCs w:val="28"/>
        </w:rPr>
      </w:pPr>
      <w:proofErr w:type="spellStart"/>
      <w:r>
        <w:rPr>
          <w:rFonts w:ascii="Times New Roman" w:hAnsi="Times New Roman" w:cs="Times New Roman"/>
          <w:sz w:val="28"/>
          <w:szCs w:val="28"/>
        </w:rPr>
        <w:t>Giambene</w:t>
      </w:r>
      <w:proofErr w:type="spellEnd"/>
      <w:r>
        <w:rPr>
          <w:rFonts w:ascii="Times New Roman" w:hAnsi="Times New Roman" w:cs="Times New Roman"/>
          <w:sz w:val="28"/>
          <w:szCs w:val="28"/>
        </w:rPr>
        <w:t>, G</w:t>
      </w:r>
      <w:r w:rsidRPr="007B6161">
        <w:rPr>
          <w:rFonts w:ascii="Times New Roman" w:hAnsi="Times New Roman" w:cs="Times New Roman"/>
          <w:sz w:val="28"/>
          <w:szCs w:val="28"/>
        </w:rPr>
        <w:t>. (2014). Queuing Theory and Telecommunications: Networks and Applications. Springer NY, 2nd edition, 2014.</w:t>
      </w:r>
    </w:p>
    <w:p w14:paraId="5F4DAAB1" w14:textId="77777777" w:rsidR="00382FD3" w:rsidRPr="007B6161" w:rsidRDefault="00382FD3" w:rsidP="00382FD3">
      <w:pPr>
        <w:spacing w:line="360" w:lineRule="auto"/>
        <w:ind w:left="630" w:hanging="630"/>
        <w:jc w:val="both"/>
        <w:rPr>
          <w:rFonts w:ascii="Times New Roman" w:hAnsi="Times New Roman" w:cs="Times New Roman"/>
          <w:sz w:val="28"/>
          <w:szCs w:val="28"/>
        </w:rPr>
      </w:pPr>
      <w:r w:rsidRPr="007B6161">
        <w:rPr>
          <w:rFonts w:ascii="Times New Roman" w:hAnsi="Times New Roman" w:cs="Times New Roman"/>
          <w:sz w:val="28"/>
          <w:szCs w:val="28"/>
        </w:rPr>
        <w:t>Haoran</w:t>
      </w:r>
      <w:r>
        <w:rPr>
          <w:rFonts w:ascii="Times New Roman" w:hAnsi="Times New Roman" w:cs="Times New Roman"/>
          <w:sz w:val="28"/>
          <w:szCs w:val="28"/>
        </w:rPr>
        <w:t>, L., Lei, W.</w:t>
      </w:r>
      <w:r w:rsidRPr="007B6161">
        <w:rPr>
          <w:rFonts w:ascii="Times New Roman" w:hAnsi="Times New Roman" w:cs="Times New Roman"/>
          <w:sz w:val="28"/>
          <w:szCs w:val="28"/>
        </w:rPr>
        <w:t xml:space="preserve">, </w:t>
      </w:r>
      <w:proofErr w:type="spellStart"/>
      <w:r w:rsidRPr="007B6161">
        <w:rPr>
          <w:rFonts w:ascii="Times New Roman" w:hAnsi="Times New Roman" w:cs="Times New Roman"/>
          <w:sz w:val="28"/>
          <w:szCs w:val="28"/>
        </w:rPr>
        <w:t>Xiaoliang</w:t>
      </w:r>
      <w:proofErr w:type="spellEnd"/>
      <w:r>
        <w:rPr>
          <w:rFonts w:ascii="Times New Roman" w:hAnsi="Times New Roman" w:cs="Times New Roman"/>
          <w:sz w:val="28"/>
          <w:szCs w:val="28"/>
        </w:rPr>
        <w:t>,</w:t>
      </w:r>
      <w:r w:rsidRPr="007B6161">
        <w:rPr>
          <w:rFonts w:ascii="Times New Roman" w:hAnsi="Times New Roman" w:cs="Times New Roman"/>
          <w:sz w:val="28"/>
          <w:szCs w:val="28"/>
        </w:rPr>
        <w:t xml:space="preserve"> Ma</w:t>
      </w:r>
      <w:r>
        <w:rPr>
          <w:rFonts w:ascii="Times New Roman" w:hAnsi="Times New Roman" w:cs="Times New Roman"/>
          <w:sz w:val="28"/>
          <w:szCs w:val="28"/>
        </w:rPr>
        <w:t>.</w:t>
      </w:r>
      <w:r w:rsidRPr="007B6161">
        <w:rPr>
          <w:rFonts w:ascii="Times New Roman" w:hAnsi="Times New Roman" w:cs="Times New Roman"/>
          <w:sz w:val="28"/>
          <w:szCs w:val="28"/>
        </w:rPr>
        <w:t>, Jun</w:t>
      </w:r>
      <w:r>
        <w:rPr>
          <w:rFonts w:ascii="Times New Roman" w:hAnsi="Times New Roman" w:cs="Times New Roman"/>
          <w:sz w:val="28"/>
          <w:szCs w:val="28"/>
        </w:rPr>
        <w:t>,</w:t>
      </w:r>
      <w:r w:rsidRPr="007B6161">
        <w:rPr>
          <w:rFonts w:ascii="Times New Roman" w:hAnsi="Times New Roman" w:cs="Times New Roman"/>
          <w:sz w:val="28"/>
          <w:szCs w:val="28"/>
        </w:rPr>
        <w:t xml:space="preserve"> C</w:t>
      </w:r>
      <w:r>
        <w:rPr>
          <w:rFonts w:ascii="Times New Roman" w:hAnsi="Times New Roman" w:cs="Times New Roman"/>
          <w:sz w:val="28"/>
          <w:szCs w:val="28"/>
        </w:rPr>
        <w:t>.</w:t>
      </w:r>
      <w:r w:rsidRPr="007B6161">
        <w:rPr>
          <w:rFonts w:ascii="Times New Roman" w:hAnsi="Times New Roman" w:cs="Times New Roman"/>
          <w:sz w:val="28"/>
          <w:szCs w:val="28"/>
        </w:rPr>
        <w:t xml:space="preserve">, </w:t>
      </w:r>
      <w:proofErr w:type="spellStart"/>
      <w:r w:rsidRPr="007B6161">
        <w:rPr>
          <w:rFonts w:ascii="Times New Roman" w:hAnsi="Times New Roman" w:cs="Times New Roman"/>
          <w:sz w:val="28"/>
          <w:szCs w:val="28"/>
        </w:rPr>
        <w:t>Mengchu</w:t>
      </w:r>
      <w:proofErr w:type="spellEnd"/>
      <w:r>
        <w:rPr>
          <w:rFonts w:ascii="Times New Roman" w:hAnsi="Times New Roman" w:cs="Times New Roman"/>
          <w:sz w:val="28"/>
          <w:szCs w:val="28"/>
        </w:rPr>
        <w:t>,</w:t>
      </w:r>
      <w:r w:rsidRPr="007B6161">
        <w:rPr>
          <w:rFonts w:ascii="Times New Roman" w:hAnsi="Times New Roman" w:cs="Times New Roman"/>
          <w:sz w:val="28"/>
          <w:szCs w:val="28"/>
        </w:rPr>
        <w:t xml:space="preserve"> Z</w:t>
      </w:r>
      <w:r>
        <w:rPr>
          <w:rFonts w:ascii="Times New Roman" w:hAnsi="Times New Roman" w:cs="Times New Roman"/>
          <w:sz w:val="28"/>
          <w:szCs w:val="28"/>
        </w:rPr>
        <w:t>. (2024).</w:t>
      </w:r>
      <w:r w:rsidRPr="007B6161">
        <w:rPr>
          <w:rFonts w:ascii="Times New Roman" w:hAnsi="Times New Roman" w:cs="Times New Roman"/>
          <w:sz w:val="28"/>
          <w:szCs w:val="28"/>
        </w:rPr>
        <w:t xml:space="preserve"> A survey of graph neural networks and their industrial applications, </w:t>
      </w:r>
      <w:r>
        <w:rPr>
          <w:rFonts w:ascii="Times New Roman" w:hAnsi="Times New Roman" w:cs="Times New Roman"/>
          <w:sz w:val="28"/>
          <w:szCs w:val="28"/>
        </w:rPr>
        <w:t>Neurocomputing</w:t>
      </w:r>
      <w:r w:rsidRPr="007B6161">
        <w:rPr>
          <w:rFonts w:ascii="Times New Roman" w:hAnsi="Times New Roman" w:cs="Times New Roman"/>
          <w:sz w:val="28"/>
          <w:szCs w:val="28"/>
        </w:rPr>
        <w:t xml:space="preserve">, 128761, ISSN 0925-2312, </w:t>
      </w:r>
      <w:hyperlink r:id="rId8" w:history="1">
        <w:r w:rsidRPr="007B6161">
          <w:rPr>
            <w:rStyle w:val="Hyperlink"/>
            <w:rFonts w:ascii="Times New Roman" w:hAnsi="Times New Roman" w:cs="Times New Roman"/>
            <w:sz w:val="28"/>
            <w:szCs w:val="28"/>
          </w:rPr>
          <w:t>https://doi.org/10.1016/j.neucom.2024.128761</w:t>
        </w:r>
      </w:hyperlink>
      <w:r w:rsidRPr="007B6161">
        <w:rPr>
          <w:rFonts w:ascii="Times New Roman" w:hAnsi="Times New Roman" w:cs="Times New Roman"/>
          <w:sz w:val="28"/>
          <w:szCs w:val="28"/>
        </w:rPr>
        <w:t>. (https://www.sciencedirect.com/science/article/pii/S0925231224015327)</w:t>
      </w:r>
    </w:p>
    <w:p w14:paraId="419A291C" w14:textId="77777777" w:rsidR="00382FD3" w:rsidRPr="007B6161" w:rsidRDefault="00382FD3" w:rsidP="00382FD3">
      <w:pPr>
        <w:spacing w:line="360" w:lineRule="auto"/>
        <w:ind w:left="630" w:hanging="630"/>
        <w:jc w:val="both"/>
        <w:rPr>
          <w:rFonts w:ascii="Times New Roman" w:hAnsi="Times New Roman" w:cs="Times New Roman"/>
          <w:sz w:val="28"/>
          <w:szCs w:val="28"/>
        </w:rPr>
      </w:pPr>
      <w:r>
        <w:rPr>
          <w:rFonts w:ascii="Times New Roman" w:hAnsi="Times New Roman" w:cs="Times New Roman"/>
          <w:sz w:val="28"/>
          <w:szCs w:val="28"/>
        </w:rPr>
        <w:t>He, Y., Huang, P., Hong, W., Luo, Q., Li, L., Tsui, K. (2024)</w:t>
      </w:r>
      <w:r w:rsidRPr="007B6161">
        <w:rPr>
          <w:rFonts w:ascii="Times New Roman" w:hAnsi="Times New Roman" w:cs="Times New Roman"/>
          <w:sz w:val="28"/>
          <w:szCs w:val="28"/>
        </w:rPr>
        <w:t xml:space="preserve">. In-Depth Insights into the Application of Recurrent Neural Networks (RNNs) in Traffic Prediction: </w:t>
      </w:r>
      <w:r w:rsidRPr="007B6161">
        <w:rPr>
          <w:rFonts w:ascii="Times New Roman" w:hAnsi="Times New Roman" w:cs="Times New Roman"/>
          <w:sz w:val="28"/>
          <w:szCs w:val="28"/>
        </w:rPr>
        <w:lastRenderedPageBreak/>
        <w:t>A Comprehensive Review. Algorithms, 17, 398. https://doi.org/10.3390/a17090398</w:t>
      </w:r>
    </w:p>
    <w:p w14:paraId="5227E4B9" w14:textId="77777777" w:rsidR="00382FD3" w:rsidRPr="007B6161" w:rsidRDefault="00382FD3" w:rsidP="00382FD3">
      <w:pPr>
        <w:spacing w:line="360" w:lineRule="auto"/>
        <w:ind w:left="630" w:hanging="630"/>
        <w:jc w:val="both"/>
        <w:rPr>
          <w:rFonts w:ascii="Times New Roman" w:hAnsi="Times New Roman" w:cs="Times New Roman"/>
          <w:sz w:val="28"/>
          <w:szCs w:val="28"/>
        </w:rPr>
      </w:pPr>
      <w:r w:rsidRPr="007B6161">
        <w:rPr>
          <w:rFonts w:ascii="Times New Roman" w:hAnsi="Times New Roman" w:cs="Times New Roman"/>
          <w:sz w:val="28"/>
          <w:szCs w:val="28"/>
        </w:rPr>
        <w:t>Humza,</w:t>
      </w:r>
      <w:r>
        <w:rPr>
          <w:rFonts w:ascii="Times New Roman" w:hAnsi="Times New Roman" w:cs="Times New Roman"/>
          <w:sz w:val="28"/>
          <w:szCs w:val="28"/>
        </w:rPr>
        <w:t xml:space="preserve"> N., Asad U. </w:t>
      </w:r>
      <w:r w:rsidRPr="007B6161">
        <w:rPr>
          <w:rFonts w:ascii="Times New Roman" w:hAnsi="Times New Roman" w:cs="Times New Roman"/>
          <w:sz w:val="28"/>
          <w:szCs w:val="28"/>
        </w:rPr>
        <w:t>K</w:t>
      </w:r>
      <w:r>
        <w:rPr>
          <w:rFonts w:ascii="Times New Roman" w:hAnsi="Times New Roman" w:cs="Times New Roman"/>
          <w:sz w:val="28"/>
          <w:szCs w:val="28"/>
        </w:rPr>
        <w:t xml:space="preserve">., Shi, Q., Muhammad, S., Saeed, </w:t>
      </w:r>
      <w:r w:rsidRPr="007B6161">
        <w:rPr>
          <w:rFonts w:ascii="Times New Roman" w:hAnsi="Times New Roman" w:cs="Times New Roman"/>
          <w:sz w:val="28"/>
          <w:szCs w:val="28"/>
        </w:rPr>
        <w:t>A</w:t>
      </w:r>
      <w:r>
        <w:rPr>
          <w:rFonts w:ascii="Times New Roman" w:hAnsi="Times New Roman" w:cs="Times New Roman"/>
          <w:sz w:val="28"/>
          <w:szCs w:val="28"/>
        </w:rPr>
        <w:t>.</w:t>
      </w:r>
      <w:r w:rsidRPr="007B6161">
        <w:rPr>
          <w:rFonts w:ascii="Times New Roman" w:hAnsi="Times New Roman" w:cs="Times New Roman"/>
          <w:sz w:val="28"/>
          <w:szCs w:val="28"/>
        </w:rPr>
        <w:t>, Muhammad</w:t>
      </w:r>
      <w:r>
        <w:rPr>
          <w:rFonts w:ascii="Times New Roman" w:hAnsi="Times New Roman" w:cs="Times New Roman"/>
          <w:sz w:val="28"/>
          <w:szCs w:val="28"/>
        </w:rPr>
        <w:t>,</w:t>
      </w:r>
      <w:r w:rsidRPr="007B6161">
        <w:rPr>
          <w:rFonts w:ascii="Times New Roman" w:hAnsi="Times New Roman" w:cs="Times New Roman"/>
          <w:sz w:val="28"/>
          <w:szCs w:val="28"/>
        </w:rPr>
        <w:t xml:space="preserve"> U</w:t>
      </w:r>
      <w:r>
        <w:rPr>
          <w:rFonts w:ascii="Times New Roman" w:hAnsi="Times New Roman" w:cs="Times New Roman"/>
          <w:sz w:val="28"/>
          <w:szCs w:val="28"/>
        </w:rPr>
        <w:t>.</w:t>
      </w:r>
      <w:r w:rsidRPr="007B6161">
        <w:rPr>
          <w:rFonts w:ascii="Times New Roman" w:hAnsi="Times New Roman" w:cs="Times New Roman"/>
          <w:sz w:val="28"/>
          <w:szCs w:val="28"/>
        </w:rPr>
        <w:t>, Naveed</w:t>
      </w:r>
      <w:r>
        <w:rPr>
          <w:rFonts w:ascii="Times New Roman" w:hAnsi="Times New Roman" w:cs="Times New Roman"/>
          <w:sz w:val="28"/>
          <w:szCs w:val="28"/>
        </w:rPr>
        <w:t>,</w:t>
      </w:r>
      <w:r w:rsidRPr="007B6161">
        <w:rPr>
          <w:rFonts w:ascii="Times New Roman" w:hAnsi="Times New Roman" w:cs="Times New Roman"/>
          <w:sz w:val="28"/>
          <w:szCs w:val="28"/>
        </w:rPr>
        <w:t xml:space="preserve"> A</w:t>
      </w:r>
      <w:r>
        <w:rPr>
          <w:rFonts w:ascii="Times New Roman" w:hAnsi="Times New Roman" w:cs="Times New Roman"/>
          <w:sz w:val="28"/>
          <w:szCs w:val="28"/>
        </w:rPr>
        <w:t>.</w:t>
      </w:r>
      <w:r w:rsidRPr="007B6161">
        <w:rPr>
          <w:rFonts w:ascii="Times New Roman" w:hAnsi="Times New Roman" w:cs="Times New Roman"/>
          <w:sz w:val="28"/>
          <w:szCs w:val="28"/>
        </w:rPr>
        <w:t>, Nick</w:t>
      </w:r>
      <w:r>
        <w:rPr>
          <w:rFonts w:ascii="Times New Roman" w:hAnsi="Times New Roman" w:cs="Times New Roman"/>
          <w:sz w:val="28"/>
          <w:szCs w:val="28"/>
        </w:rPr>
        <w:t>,</w:t>
      </w:r>
      <w:r w:rsidRPr="007B6161">
        <w:rPr>
          <w:rFonts w:ascii="Times New Roman" w:hAnsi="Times New Roman" w:cs="Times New Roman"/>
          <w:sz w:val="28"/>
          <w:szCs w:val="28"/>
        </w:rPr>
        <w:t xml:space="preserve"> B</w:t>
      </w:r>
      <w:r>
        <w:rPr>
          <w:rFonts w:ascii="Times New Roman" w:hAnsi="Times New Roman" w:cs="Times New Roman"/>
          <w:sz w:val="28"/>
          <w:szCs w:val="28"/>
        </w:rPr>
        <w:t>.</w:t>
      </w:r>
      <w:r w:rsidRPr="007B6161">
        <w:rPr>
          <w:rFonts w:ascii="Times New Roman" w:hAnsi="Times New Roman" w:cs="Times New Roman"/>
          <w:sz w:val="28"/>
          <w:szCs w:val="28"/>
        </w:rPr>
        <w:t>, Ajmal</w:t>
      </w:r>
      <w:r>
        <w:rPr>
          <w:rFonts w:ascii="Times New Roman" w:hAnsi="Times New Roman" w:cs="Times New Roman"/>
          <w:sz w:val="28"/>
          <w:szCs w:val="28"/>
        </w:rPr>
        <w:t>,</w:t>
      </w:r>
      <w:r w:rsidRPr="007B6161">
        <w:rPr>
          <w:rFonts w:ascii="Times New Roman" w:hAnsi="Times New Roman" w:cs="Times New Roman"/>
          <w:sz w:val="28"/>
          <w:szCs w:val="28"/>
        </w:rPr>
        <w:t xml:space="preserve"> M</w:t>
      </w:r>
      <w:r>
        <w:rPr>
          <w:rFonts w:ascii="Times New Roman" w:hAnsi="Times New Roman" w:cs="Times New Roman"/>
          <w:sz w:val="28"/>
          <w:szCs w:val="28"/>
        </w:rPr>
        <w:t>.</w:t>
      </w:r>
      <w:r w:rsidRPr="007B6161">
        <w:rPr>
          <w:rFonts w:ascii="Times New Roman" w:hAnsi="Times New Roman" w:cs="Times New Roman"/>
          <w:sz w:val="28"/>
          <w:szCs w:val="28"/>
        </w:rPr>
        <w:t xml:space="preserve"> (2024). A Comprehensive Overview of Large Language Models. Preprint submitted to Elsevier. https://arxiv.org/html/2307.06435v9</w:t>
      </w:r>
    </w:p>
    <w:p w14:paraId="5F7E66F8" w14:textId="77777777" w:rsidR="00382FD3" w:rsidRPr="007B6161" w:rsidRDefault="00382FD3" w:rsidP="00382FD3">
      <w:pPr>
        <w:spacing w:line="360" w:lineRule="auto"/>
        <w:ind w:left="630" w:hanging="630"/>
        <w:jc w:val="both"/>
        <w:rPr>
          <w:rFonts w:ascii="Times New Roman" w:hAnsi="Times New Roman" w:cs="Times New Roman"/>
          <w:sz w:val="28"/>
          <w:szCs w:val="28"/>
        </w:rPr>
      </w:pPr>
      <w:r>
        <w:rPr>
          <w:rFonts w:ascii="Times New Roman" w:hAnsi="Times New Roman" w:cs="Times New Roman"/>
          <w:sz w:val="28"/>
          <w:szCs w:val="28"/>
        </w:rPr>
        <w:t>Masri, S.</w:t>
      </w:r>
      <w:r w:rsidRPr="007B6161">
        <w:rPr>
          <w:rFonts w:ascii="Times New Roman" w:hAnsi="Times New Roman" w:cs="Times New Roman"/>
          <w:sz w:val="28"/>
          <w:szCs w:val="28"/>
        </w:rPr>
        <w:t xml:space="preserve"> &amp; Ashqar, H</w:t>
      </w:r>
      <w:r>
        <w:rPr>
          <w:rFonts w:ascii="Times New Roman" w:hAnsi="Times New Roman" w:cs="Times New Roman"/>
          <w:sz w:val="28"/>
          <w:szCs w:val="28"/>
        </w:rPr>
        <w:t>.,</w:t>
      </w:r>
      <w:r w:rsidRPr="007B6161">
        <w:rPr>
          <w:rFonts w:ascii="Times New Roman" w:hAnsi="Times New Roman" w:cs="Times New Roman"/>
          <w:sz w:val="28"/>
          <w:szCs w:val="28"/>
        </w:rPr>
        <w:t xml:space="preserve"> &amp; </w:t>
      </w:r>
      <w:proofErr w:type="spellStart"/>
      <w:r w:rsidRPr="007B6161">
        <w:rPr>
          <w:rFonts w:ascii="Times New Roman" w:hAnsi="Times New Roman" w:cs="Times New Roman"/>
          <w:sz w:val="28"/>
          <w:szCs w:val="28"/>
        </w:rPr>
        <w:t>Elhenawy</w:t>
      </w:r>
      <w:proofErr w:type="spellEnd"/>
      <w:r w:rsidRPr="007B6161">
        <w:rPr>
          <w:rFonts w:ascii="Times New Roman" w:hAnsi="Times New Roman" w:cs="Times New Roman"/>
          <w:sz w:val="28"/>
          <w:szCs w:val="28"/>
        </w:rPr>
        <w:t>, M. (2024). Leveraging Large Language Models (LLMs) for Traffic Management at Urban Intersections: The Case of Mixed Traffic Scenarios. 10.48550/arXiv.2408.00948.</w:t>
      </w:r>
    </w:p>
    <w:p w14:paraId="0F41292A" w14:textId="77777777" w:rsidR="00382FD3" w:rsidRPr="00FF2178" w:rsidRDefault="00382FD3" w:rsidP="00382FD3">
      <w:pPr>
        <w:spacing w:line="360" w:lineRule="auto"/>
        <w:ind w:left="630" w:hanging="630"/>
        <w:jc w:val="both"/>
        <w:rPr>
          <w:rFonts w:ascii="Times New Roman" w:hAnsi="Times New Roman" w:cs="Times New Roman"/>
          <w:sz w:val="28"/>
          <w:szCs w:val="28"/>
          <w:lang w:val="fi-FI"/>
        </w:rPr>
      </w:pPr>
      <w:r w:rsidRPr="007B6161">
        <w:rPr>
          <w:rFonts w:ascii="Times New Roman" w:hAnsi="Times New Roman" w:cs="Times New Roman"/>
          <w:sz w:val="28"/>
          <w:szCs w:val="28"/>
        </w:rPr>
        <w:t>Oluwafemi</w:t>
      </w:r>
      <w:r>
        <w:rPr>
          <w:rFonts w:ascii="Times New Roman" w:hAnsi="Times New Roman" w:cs="Times New Roman"/>
          <w:sz w:val="28"/>
          <w:szCs w:val="28"/>
        </w:rPr>
        <w:t xml:space="preserve"> A. S.</w:t>
      </w:r>
      <w:r w:rsidRPr="007B6161">
        <w:rPr>
          <w:rFonts w:ascii="Times New Roman" w:hAnsi="Times New Roman" w:cs="Times New Roman"/>
          <w:sz w:val="28"/>
          <w:szCs w:val="28"/>
        </w:rPr>
        <w:t>,</w:t>
      </w:r>
      <w:r>
        <w:rPr>
          <w:rFonts w:ascii="Times New Roman" w:hAnsi="Times New Roman" w:cs="Times New Roman"/>
          <w:sz w:val="28"/>
          <w:szCs w:val="28"/>
        </w:rPr>
        <w:t xml:space="preserve"> &amp;</w:t>
      </w:r>
      <w:r w:rsidRPr="007B6161">
        <w:rPr>
          <w:rFonts w:ascii="Times New Roman" w:hAnsi="Times New Roman" w:cs="Times New Roman"/>
          <w:sz w:val="28"/>
          <w:szCs w:val="28"/>
        </w:rPr>
        <w:t xml:space="preserve"> Dominik</w:t>
      </w:r>
      <w:r>
        <w:rPr>
          <w:rFonts w:ascii="Times New Roman" w:hAnsi="Times New Roman" w:cs="Times New Roman"/>
          <w:sz w:val="28"/>
          <w:szCs w:val="28"/>
        </w:rPr>
        <w:t>,</w:t>
      </w:r>
      <w:r w:rsidRPr="007B6161">
        <w:rPr>
          <w:rFonts w:ascii="Times New Roman" w:hAnsi="Times New Roman" w:cs="Times New Roman"/>
          <w:sz w:val="28"/>
          <w:szCs w:val="28"/>
        </w:rPr>
        <w:t xml:space="preserve"> H</w:t>
      </w:r>
      <w:r>
        <w:rPr>
          <w:rFonts w:ascii="Times New Roman" w:hAnsi="Times New Roman" w:cs="Times New Roman"/>
          <w:sz w:val="28"/>
          <w:szCs w:val="28"/>
        </w:rPr>
        <w:t>. (2024).</w:t>
      </w:r>
      <w:r w:rsidRPr="007B6161">
        <w:rPr>
          <w:rFonts w:ascii="Times New Roman" w:hAnsi="Times New Roman" w:cs="Times New Roman"/>
          <w:sz w:val="28"/>
          <w:szCs w:val="28"/>
        </w:rPr>
        <w:t xml:space="preserve"> Large language models and their applications in bioinformatics, Computational and Structural Biotechnology Journal,</w:t>
      </w:r>
      <w:r w:rsidRPr="00382FD3">
        <w:rPr>
          <w:rFonts w:ascii="Times New Roman" w:hAnsi="Times New Roman" w:cs="Times New Roman"/>
          <w:sz w:val="28"/>
          <w:szCs w:val="28"/>
        </w:rPr>
        <w:t xml:space="preserve"> Volume 23, 2024, Pages 3498-3505, ISSN 2001-0370, ttps://doi.org/10.1016/j.csbj.2024.09.031.  </w:t>
      </w:r>
      <w:r w:rsidRPr="00FF2178">
        <w:rPr>
          <w:rFonts w:ascii="Times New Roman" w:hAnsi="Times New Roman" w:cs="Times New Roman"/>
          <w:sz w:val="28"/>
          <w:szCs w:val="28"/>
          <w:lang w:val="fi-FI"/>
        </w:rPr>
        <w:t>(https://www.sciencedirect.com/science/article/pii/S2001037024003209)</w:t>
      </w:r>
    </w:p>
    <w:p w14:paraId="51D4E767" w14:textId="77777777" w:rsidR="00382FD3" w:rsidRPr="007B6161" w:rsidRDefault="00382FD3" w:rsidP="00382FD3">
      <w:pPr>
        <w:spacing w:line="360" w:lineRule="auto"/>
        <w:ind w:left="630" w:hanging="630"/>
        <w:jc w:val="both"/>
        <w:rPr>
          <w:rFonts w:ascii="Times New Roman" w:hAnsi="Times New Roman" w:cs="Times New Roman"/>
          <w:sz w:val="28"/>
          <w:szCs w:val="28"/>
        </w:rPr>
      </w:pPr>
      <w:r w:rsidRPr="00FF2178">
        <w:rPr>
          <w:rFonts w:ascii="Times New Roman" w:hAnsi="Times New Roman" w:cs="Times New Roman"/>
          <w:sz w:val="28"/>
          <w:szCs w:val="28"/>
          <w:lang w:val="fi-FI"/>
        </w:rPr>
        <w:t xml:space="preserve">Sajith, W., Lei, H., Guomin, Z. (2024). </w:t>
      </w:r>
      <w:r w:rsidRPr="007B6161">
        <w:rPr>
          <w:rFonts w:ascii="Times New Roman" w:hAnsi="Times New Roman" w:cs="Times New Roman"/>
          <w:sz w:val="28"/>
          <w:szCs w:val="28"/>
        </w:rPr>
        <w:t xml:space="preserve">Graph Neural Networks for building and civil infrastructure operation and maintenance enhancement, Advanced Engineering Informatics, </w:t>
      </w:r>
      <w:r>
        <w:rPr>
          <w:rFonts w:ascii="Times New Roman" w:hAnsi="Times New Roman" w:cs="Times New Roman"/>
          <w:sz w:val="28"/>
          <w:szCs w:val="28"/>
        </w:rPr>
        <w:t>Volume 62, Part D</w:t>
      </w:r>
      <w:r w:rsidRPr="007B6161">
        <w:rPr>
          <w:rFonts w:ascii="Times New Roman" w:hAnsi="Times New Roman" w:cs="Times New Roman"/>
          <w:sz w:val="28"/>
          <w:szCs w:val="28"/>
        </w:rPr>
        <w:t xml:space="preserve">, 102868, ISSN 1474-0346, </w:t>
      </w:r>
      <w:hyperlink r:id="rId9" w:history="1">
        <w:r w:rsidRPr="007B6161">
          <w:rPr>
            <w:rStyle w:val="Hyperlink"/>
            <w:rFonts w:ascii="Times New Roman" w:hAnsi="Times New Roman" w:cs="Times New Roman"/>
            <w:sz w:val="28"/>
            <w:szCs w:val="28"/>
          </w:rPr>
          <w:t>https://doi.org/10.1016/j.aei.2024.102868</w:t>
        </w:r>
      </w:hyperlink>
      <w:r w:rsidRPr="007B6161">
        <w:rPr>
          <w:rFonts w:ascii="Times New Roman" w:hAnsi="Times New Roman" w:cs="Times New Roman"/>
          <w:sz w:val="28"/>
          <w:szCs w:val="28"/>
        </w:rPr>
        <w:t>.</w:t>
      </w:r>
      <w:r>
        <w:rPr>
          <w:rFonts w:ascii="Times New Roman" w:hAnsi="Times New Roman" w:cs="Times New Roman"/>
          <w:sz w:val="28"/>
          <w:szCs w:val="28"/>
        </w:rPr>
        <w:t xml:space="preserve"> </w:t>
      </w:r>
      <w:r w:rsidRPr="007B6161">
        <w:rPr>
          <w:rFonts w:ascii="Times New Roman" w:hAnsi="Times New Roman" w:cs="Times New Roman"/>
          <w:sz w:val="28"/>
          <w:szCs w:val="28"/>
        </w:rPr>
        <w:t>https://www.sciencedirect.com/scienc</w:t>
      </w:r>
      <w:r>
        <w:rPr>
          <w:rFonts w:ascii="Times New Roman" w:hAnsi="Times New Roman" w:cs="Times New Roman"/>
          <w:sz w:val="28"/>
          <w:szCs w:val="28"/>
        </w:rPr>
        <w:t>e/article/pii/S1474034624005160</w:t>
      </w:r>
    </w:p>
    <w:p w14:paraId="6FBE4EA1" w14:textId="77777777" w:rsidR="00382FD3" w:rsidRPr="007B6161" w:rsidRDefault="00382FD3" w:rsidP="00382FD3">
      <w:pPr>
        <w:spacing w:line="360" w:lineRule="auto"/>
        <w:ind w:left="630" w:hanging="630"/>
        <w:jc w:val="both"/>
        <w:rPr>
          <w:rFonts w:ascii="Times New Roman" w:hAnsi="Times New Roman" w:cs="Times New Roman"/>
          <w:sz w:val="28"/>
          <w:szCs w:val="28"/>
        </w:rPr>
      </w:pPr>
      <w:r w:rsidRPr="007B6161">
        <w:rPr>
          <w:rFonts w:ascii="Times New Roman" w:hAnsi="Times New Roman" w:cs="Times New Roman"/>
          <w:sz w:val="28"/>
          <w:szCs w:val="28"/>
        </w:rPr>
        <w:t>Sarker, I.H.</w:t>
      </w:r>
      <w:r>
        <w:rPr>
          <w:rFonts w:ascii="Times New Roman" w:hAnsi="Times New Roman" w:cs="Times New Roman"/>
          <w:sz w:val="28"/>
          <w:szCs w:val="28"/>
        </w:rPr>
        <w:t xml:space="preserve"> (2021)</w:t>
      </w:r>
      <w:r w:rsidRPr="007B6161">
        <w:rPr>
          <w:rFonts w:ascii="Times New Roman" w:hAnsi="Times New Roman" w:cs="Times New Roman"/>
          <w:sz w:val="28"/>
          <w:szCs w:val="28"/>
        </w:rPr>
        <w:t xml:space="preserve"> Deep Learning: A Comprehensive Overview on Techniques, Taxonomy, Applications and Research Direction</w:t>
      </w:r>
      <w:r>
        <w:rPr>
          <w:rFonts w:ascii="Times New Roman" w:hAnsi="Times New Roman" w:cs="Times New Roman"/>
          <w:sz w:val="28"/>
          <w:szCs w:val="28"/>
        </w:rPr>
        <w:t>s. SN COMPUT. SCI. 2, 420</w:t>
      </w:r>
      <w:r w:rsidRPr="007B6161">
        <w:rPr>
          <w:rFonts w:ascii="Times New Roman" w:hAnsi="Times New Roman" w:cs="Times New Roman"/>
          <w:sz w:val="28"/>
          <w:szCs w:val="28"/>
        </w:rPr>
        <w:t>. https://doi.org/10.1007/s42979-021-00815-1</w:t>
      </w:r>
    </w:p>
    <w:p w14:paraId="72DB6C1F" w14:textId="77777777" w:rsidR="00382FD3" w:rsidRPr="007B6161" w:rsidRDefault="00382FD3" w:rsidP="00382FD3">
      <w:pPr>
        <w:spacing w:line="360" w:lineRule="auto"/>
        <w:ind w:left="630" w:hanging="630"/>
        <w:jc w:val="both"/>
        <w:rPr>
          <w:rFonts w:ascii="Times New Roman" w:hAnsi="Times New Roman" w:cs="Times New Roman"/>
          <w:sz w:val="28"/>
          <w:szCs w:val="28"/>
        </w:rPr>
      </w:pPr>
      <w:r w:rsidRPr="007B6161">
        <w:rPr>
          <w:rFonts w:ascii="Times New Roman" w:hAnsi="Times New Roman" w:cs="Times New Roman"/>
          <w:sz w:val="28"/>
          <w:szCs w:val="28"/>
        </w:rPr>
        <w:lastRenderedPageBreak/>
        <w:t>Sarker, I.H.</w:t>
      </w:r>
      <w:r>
        <w:rPr>
          <w:rFonts w:ascii="Times New Roman" w:hAnsi="Times New Roman" w:cs="Times New Roman"/>
          <w:sz w:val="28"/>
          <w:szCs w:val="28"/>
        </w:rPr>
        <w:t xml:space="preserve"> (2021).</w:t>
      </w:r>
      <w:r w:rsidRPr="007B6161">
        <w:rPr>
          <w:rFonts w:ascii="Times New Roman" w:hAnsi="Times New Roman" w:cs="Times New Roman"/>
          <w:sz w:val="28"/>
          <w:szCs w:val="28"/>
        </w:rPr>
        <w:t xml:space="preserve"> Machine Learning: Algorithms, Real-World Applications and Research Dire</w:t>
      </w:r>
      <w:r>
        <w:rPr>
          <w:rFonts w:ascii="Times New Roman" w:hAnsi="Times New Roman" w:cs="Times New Roman"/>
          <w:sz w:val="28"/>
          <w:szCs w:val="28"/>
        </w:rPr>
        <w:t>ctions. SN COMPUT. SCI. 2, 160.</w:t>
      </w:r>
      <w:r w:rsidRPr="007B6161">
        <w:rPr>
          <w:rFonts w:ascii="Times New Roman" w:hAnsi="Times New Roman" w:cs="Times New Roman"/>
          <w:sz w:val="28"/>
          <w:szCs w:val="28"/>
        </w:rPr>
        <w:t xml:space="preserve"> https://doi.org/10.1007/s42979-021-00592-x</w:t>
      </w:r>
    </w:p>
    <w:p w14:paraId="66CFE85B" w14:textId="77777777" w:rsidR="00382FD3" w:rsidRPr="007B6161" w:rsidRDefault="00382FD3" w:rsidP="00382FD3">
      <w:pPr>
        <w:spacing w:line="360" w:lineRule="auto"/>
        <w:ind w:left="630" w:hanging="630"/>
        <w:jc w:val="both"/>
        <w:rPr>
          <w:rFonts w:ascii="Times New Roman" w:hAnsi="Times New Roman" w:cs="Times New Roman"/>
          <w:sz w:val="28"/>
          <w:szCs w:val="28"/>
        </w:rPr>
      </w:pPr>
      <w:r>
        <w:rPr>
          <w:rFonts w:ascii="Times New Roman" w:hAnsi="Times New Roman" w:cs="Times New Roman"/>
          <w:sz w:val="28"/>
          <w:szCs w:val="28"/>
        </w:rPr>
        <w:t>Zhou, J.,</w:t>
      </w:r>
      <w:r w:rsidRPr="007B6161">
        <w:rPr>
          <w:rFonts w:ascii="Times New Roman" w:hAnsi="Times New Roman" w:cs="Times New Roman"/>
          <w:sz w:val="28"/>
          <w:szCs w:val="28"/>
        </w:rPr>
        <w:t xml:space="preserve"> &amp; Cui, G</w:t>
      </w:r>
      <w:r>
        <w:rPr>
          <w:rFonts w:ascii="Times New Roman" w:hAnsi="Times New Roman" w:cs="Times New Roman"/>
          <w:sz w:val="28"/>
          <w:szCs w:val="28"/>
        </w:rPr>
        <w:t xml:space="preserve">., </w:t>
      </w:r>
      <w:r w:rsidRPr="007B6161">
        <w:rPr>
          <w:rFonts w:ascii="Times New Roman" w:hAnsi="Times New Roman" w:cs="Times New Roman"/>
          <w:sz w:val="28"/>
          <w:szCs w:val="28"/>
        </w:rPr>
        <w:t>&amp; Hu, S</w:t>
      </w:r>
      <w:r>
        <w:rPr>
          <w:rFonts w:ascii="Times New Roman" w:hAnsi="Times New Roman" w:cs="Times New Roman"/>
          <w:sz w:val="28"/>
          <w:szCs w:val="28"/>
        </w:rPr>
        <w:t>.,</w:t>
      </w:r>
      <w:r w:rsidRPr="007B6161">
        <w:rPr>
          <w:rFonts w:ascii="Times New Roman" w:hAnsi="Times New Roman" w:cs="Times New Roman"/>
          <w:sz w:val="28"/>
          <w:szCs w:val="28"/>
        </w:rPr>
        <w:t xml:space="preserve"> &amp; Zhang, Z</w:t>
      </w:r>
      <w:r>
        <w:rPr>
          <w:rFonts w:ascii="Times New Roman" w:hAnsi="Times New Roman" w:cs="Times New Roman"/>
          <w:sz w:val="28"/>
          <w:szCs w:val="28"/>
        </w:rPr>
        <w:t>.,</w:t>
      </w:r>
      <w:r w:rsidRPr="007B6161">
        <w:rPr>
          <w:rFonts w:ascii="Times New Roman" w:hAnsi="Times New Roman" w:cs="Times New Roman"/>
          <w:sz w:val="28"/>
          <w:szCs w:val="28"/>
        </w:rPr>
        <w:t xml:space="preserve"> &amp; Yang, C</w:t>
      </w:r>
      <w:r>
        <w:rPr>
          <w:rFonts w:ascii="Times New Roman" w:hAnsi="Times New Roman" w:cs="Times New Roman"/>
          <w:sz w:val="28"/>
          <w:szCs w:val="28"/>
        </w:rPr>
        <w:t>.,</w:t>
      </w:r>
      <w:r w:rsidRPr="007B6161">
        <w:rPr>
          <w:rFonts w:ascii="Times New Roman" w:hAnsi="Times New Roman" w:cs="Times New Roman"/>
          <w:sz w:val="28"/>
          <w:szCs w:val="28"/>
        </w:rPr>
        <w:t xml:space="preserve"> &amp; Liu, Z</w:t>
      </w:r>
      <w:r>
        <w:rPr>
          <w:rFonts w:ascii="Times New Roman" w:hAnsi="Times New Roman" w:cs="Times New Roman"/>
          <w:sz w:val="28"/>
          <w:szCs w:val="28"/>
        </w:rPr>
        <w:t>.,</w:t>
      </w:r>
      <w:r w:rsidRPr="007B6161">
        <w:rPr>
          <w:rFonts w:ascii="Times New Roman" w:hAnsi="Times New Roman" w:cs="Times New Roman"/>
          <w:sz w:val="28"/>
          <w:szCs w:val="28"/>
        </w:rPr>
        <w:t xml:space="preserve"> &amp; Wang, L</w:t>
      </w:r>
      <w:r>
        <w:rPr>
          <w:rFonts w:ascii="Times New Roman" w:hAnsi="Times New Roman" w:cs="Times New Roman"/>
          <w:sz w:val="28"/>
          <w:szCs w:val="28"/>
        </w:rPr>
        <w:t>.,</w:t>
      </w:r>
      <w:r w:rsidRPr="007B6161">
        <w:rPr>
          <w:rFonts w:ascii="Times New Roman" w:hAnsi="Times New Roman" w:cs="Times New Roman"/>
          <w:sz w:val="28"/>
          <w:szCs w:val="28"/>
        </w:rPr>
        <w:t xml:space="preserve"> &amp; Li, C</w:t>
      </w:r>
      <w:r>
        <w:rPr>
          <w:rFonts w:ascii="Times New Roman" w:hAnsi="Times New Roman" w:cs="Times New Roman"/>
          <w:sz w:val="28"/>
          <w:szCs w:val="28"/>
        </w:rPr>
        <w:t xml:space="preserve">., </w:t>
      </w:r>
      <w:r w:rsidRPr="007B6161">
        <w:rPr>
          <w:rFonts w:ascii="Times New Roman" w:hAnsi="Times New Roman" w:cs="Times New Roman"/>
          <w:sz w:val="28"/>
          <w:szCs w:val="28"/>
        </w:rPr>
        <w:t>&amp; Sun, Ma. (2020). Graph neural networks: A review of methods and applications. AI Open. 1. 57-81. 10.1016/j.aiopen.2021.01.001.</w:t>
      </w:r>
    </w:p>
    <w:p w14:paraId="5111D814" w14:textId="77777777" w:rsidR="00382FD3" w:rsidRDefault="00382FD3" w:rsidP="00382FD3">
      <w:pPr>
        <w:spacing w:line="360" w:lineRule="auto"/>
        <w:ind w:left="630" w:hanging="630"/>
        <w:jc w:val="both"/>
        <w:rPr>
          <w:rFonts w:ascii="Times New Roman" w:hAnsi="Times New Roman" w:cs="Times New Roman"/>
          <w:sz w:val="28"/>
          <w:szCs w:val="28"/>
        </w:rPr>
      </w:pPr>
      <w:r w:rsidRPr="007B6161">
        <w:rPr>
          <w:rFonts w:ascii="Times New Roman" w:hAnsi="Times New Roman" w:cs="Times New Roman"/>
          <w:sz w:val="28"/>
          <w:szCs w:val="28"/>
        </w:rPr>
        <w:t>Ziyan</w:t>
      </w:r>
      <w:r>
        <w:rPr>
          <w:rFonts w:ascii="Times New Roman" w:hAnsi="Times New Roman" w:cs="Times New Roman"/>
          <w:sz w:val="28"/>
          <w:szCs w:val="28"/>
        </w:rPr>
        <w:t>, W.</w:t>
      </w:r>
      <w:r w:rsidRPr="007B6161">
        <w:rPr>
          <w:rFonts w:ascii="Times New Roman" w:hAnsi="Times New Roman" w:cs="Times New Roman"/>
          <w:sz w:val="28"/>
          <w:szCs w:val="28"/>
        </w:rPr>
        <w:t>, Wenhao</w:t>
      </w:r>
      <w:r>
        <w:rPr>
          <w:rFonts w:ascii="Times New Roman" w:hAnsi="Times New Roman" w:cs="Times New Roman"/>
          <w:sz w:val="28"/>
          <w:szCs w:val="28"/>
        </w:rPr>
        <w:t>,</w:t>
      </w:r>
      <w:r w:rsidRPr="007B6161">
        <w:rPr>
          <w:rFonts w:ascii="Times New Roman" w:hAnsi="Times New Roman" w:cs="Times New Roman"/>
          <w:sz w:val="28"/>
          <w:szCs w:val="28"/>
        </w:rPr>
        <w:t xml:space="preserve"> Z</w:t>
      </w:r>
      <w:r>
        <w:rPr>
          <w:rFonts w:ascii="Times New Roman" w:hAnsi="Times New Roman" w:cs="Times New Roman"/>
          <w:sz w:val="28"/>
          <w:szCs w:val="28"/>
        </w:rPr>
        <w:t>.</w:t>
      </w:r>
      <w:r w:rsidRPr="007B6161">
        <w:rPr>
          <w:rFonts w:ascii="Times New Roman" w:hAnsi="Times New Roman" w:cs="Times New Roman"/>
          <w:sz w:val="28"/>
          <w:szCs w:val="28"/>
        </w:rPr>
        <w:t>, Rui</w:t>
      </w:r>
      <w:r>
        <w:rPr>
          <w:rFonts w:ascii="Times New Roman" w:hAnsi="Times New Roman" w:cs="Times New Roman"/>
          <w:sz w:val="28"/>
          <w:szCs w:val="28"/>
        </w:rPr>
        <w:t>,</w:t>
      </w:r>
      <w:r w:rsidRPr="007B6161">
        <w:rPr>
          <w:rFonts w:ascii="Times New Roman" w:hAnsi="Times New Roman" w:cs="Times New Roman"/>
          <w:sz w:val="28"/>
          <w:szCs w:val="28"/>
        </w:rPr>
        <w:t xml:space="preserve"> T</w:t>
      </w:r>
      <w:r>
        <w:rPr>
          <w:rFonts w:ascii="Times New Roman" w:hAnsi="Times New Roman" w:cs="Times New Roman"/>
          <w:sz w:val="28"/>
          <w:szCs w:val="28"/>
        </w:rPr>
        <w:t>.</w:t>
      </w:r>
      <w:r w:rsidRPr="007B6161">
        <w:rPr>
          <w:rFonts w:ascii="Times New Roman" w:hAnsi="Times New Roman" w:cs="Times New Roman"/>
          <w:sz w:val="28"/>
          <w:szCs w:val="28"/>
        </w:rPr>
        <w:t xml:space="preserve">, </w:t>
      </w:r>
      <w:proofErr w:type="spellStart"/>
      <w:r w:rsidRPr="007B6161">
        <w:rPr>
          <w:rFonts w:ascii="Times New Roman" w:hAnsi="Times New Roman" w:cs="Times New Roman"/>
          <w:sz w:val="28"/>
          <w:szCs w:val="28"/>
        </w:rPr>
        <w:t>Huilong</w:t>
      </w:r>
      <w:proofErr w:type="spellEnd"/>
      <w:r>
        <w:rPr>
          <w:rFonts w:ascii="Times New Roman" w:hAnsi="Times New Roman" w:cs="Times New Roman"/>
          <w:sz w:val="28"/>
          <w:szCs w:val="28"/>
        </w:rPr>
        <w:t>,</w:t>
      </w:r>
      <w:r w:rsidRPr="007B6161">
        <w:rPr>
          <w:rFonts w:ascii="Times New Roman" w:hAnsi="Times New Roman" w:cs="Times New Roman"/>
          <w:sz w:val="28"/>
          <w:szCs w:val="28"/>
        </w:rPr>
        <w:t xml:space="preserve"> W</w:t>
      </w:r>
      <w:r>
        <w:rPr>
          <w:rFonts w:ascii="Times New Roman" w:hAnsi="Times New Roman" w:cs="Times New Roman"/>
          <w:sz w:val="28"/>
          <w:szCs w:val="28"/>
        </w:rPr>
        <w:t>.</w:t>
      </w:r>
      <w:proofErr w:type="gramStart"/>
      <w:r w:rsidRPr="007B6161">
        <w:rPr>
          <w:rFonts w:ascii="Times New Roman" w:hAnsi="Times New Roman" w:cs="Times New Roman"/>
          <w:sz w:val="28"/>
          <w:szCs w:val="28"/>
        </w:rPr>
        <w:t xml:space="preserve">, </w:t>
      </w:r>
      <w:r>
        <w:rPr>
          <w:rFonts w:ascii="Times New Roman" w:hAnsi="Times New Roman" w:cs="Times New Roman"/>
          <w:sz w:val="28"/>
          <w:szCs w:val="28"/>
        </w:rPr>
        <w:t xml:space="preserve"> &amp;</w:t>
      </w:r>
      <w:proofErr w:type="gramEnd"/>
      <w:r>
        <w:rPr>
          <w:rFonts w:ascii="Times New Roman" w:hAnsi="Times New Roman" w:cs="Times New Roman"/>
          <w:sz w:val="28"/>
          <w:szCs w:val="28"/>
        </w:rPr>
        <w:t xml:space="preserve"> </w:t>
      </w:r>
      <w:r w:rsidRPr="007B6161">
        <w:rPr>
          <w:rFonts w:ascii="Times New Roman" w:hAnsi="Times New Roman" w:cs="Times New Roman"/>
          <w:sz w:val="28"/>
          <w:szCs w:val="28"/>
        </w:rPr>
        <w:t>Ivan</w:t>
      </w:r>
      <w:r>
        <w:rPr>
          <w:rFonts w:ascii="Times New Roman" w:hAnsi="Times New Roman" w:cs="Times New Roman"/>
          <w:sz w:val="28"/>
          <w:szCs w:val="28"/>
        </w:rPr>
        <w:t>., K. (2024).</w:t>
      </w:r>
      <w:r w:rsidRPr="007B6161">
        <w:rPr>
          <w:rFonts w:ascii="Times New Roman" w:hAnsi="Times New Roman" w:cs="Times New Roman"/>
          <w:sz w:val="28"/>
          <w:szCs w:val="28"/>
        </w:rPr>
        <w:t xml:space="preserve"> Reinforcement learning in building controls: A comparative study of algorithms considering model availability and policy representation, Journal of B</w:t>
      </w:r>
      <w:r>
        <w:rPr>
          <w:rFonts w:ascii="Times New Roman" w:hAnsi="Times New Roman" w:cs="Times New Roman"/>
          <w:sz w:val="28"/>
          <w:szCs w:val="28"/>
        </w:rPr>
        <w:t>uilding Engineering, Volume 90</w:t>
      </w:r>
      <w:r w:rsidRPr="007B6161">
        <w:rPr>
          <w:rFonts w:ascii="Times New Roman" w:hAnsi="Times New Roman" w:cs="Times New Roman"/>
          <w:sz w:val="28"/>
          <w:szCs w:val="28"/>
        </w:rPr>
        <w:t>, 109497, ISSN 2352-7102, https://doi.org/10.1016/j.jobe.2024.109497.(</w:t>
      </w:r>
      <w:hyperlink r:id="rId10" w:history="1">
        <w:r w:rsidRPr="00921632">
          <w:rPr>
            <w:rStyle w:val="Hyperlink"/>
            <w:rFonts w:ascii="Times New Roman" w:hAnsi="Times New Roman" w:cs="Times New Roman"/>
            <w:sz w:val="28"/>
            <w:szCs w:val="28"/>
          </w:rPr>
          <w:t>https://www.sciencedirect.com/science/article/pii/S2352710224010659</w:t>
        </w:r>
      </w:hyperlink>
      <w:r w:rsidRPr="007B6161">
        <w:rPr>
          <w:rFonts w:ascii="Times New Roman" w:hAnsi="Times New Roman" w:cs="Times New Roman"/>
          <w:sz w:val="28"/>
          <w:szCs w:val="28"/>
        </w:rPr>
        <w:t>)</w:t>
      </w:r>
    </w:p>
    <w:p w14:paraId="349B5C1F" w14:textId="77777777" w:rsidR="007B6161" w:rsidRPr="000466DB" w:rsidRDefault="007B6161" w:rsidP="007B6161">
      <w:pPr>
        <w:spacing w:line="480" w:lineRule="auto"/>
        <w:jc w:val="both"/>
        <w:rPr>
          <w:rFonts w:ascii="Times New Roman" w:hAnsi="Times New Roman" w:cs="Times New Roman"/>
          <w:sz w:val="28"/>
          <w:szCs w:val="28"/>
        </w:rPr>
      </w:pPr>
    </w:p>
    <w:sectPr w:rsidR="007B6161" w:rsidRPr="000466DB">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2BD003" w14:textId="77777777" w:rsidR="00702832" w:rsidRDefault="00702832" w:rsidP="00F35D52">
      <w:pPr>
        <w:spacing w:after="0" w:line="240" w:lineRule="auto"/>
      </w:pPr>
      <w:r>
        <w:separator/>
      </w:r>
    </w:p>
  </w:endnote>
  <w:endnote w:type="continuationSeparator" w:id="0">
    <w:p w14:paraId="6A6EDD36" w14:textId="77777777" w:rsidR="00702832" w:rsidRDefault="00702832" w:rsidP="00F35D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A2F45" w14:textId="77777777" w:rsidR="00F35D52" w:rsidRDefault="00F35D52" w:rsidP="00F35D52">
    <w:pPr>
      <w:pStyle w:val="Footer"/>
    </w:pPr>
    <w:r>
      <w:t xml:space="preserve">Names: </w:t>
    </w:r>
    <w:proofErr w:type="spellStart"/>
    <w:r>
      <w:t>Ikani</w:t>
    </w:r>
    <w:proofErr w:type="spellEnd"/>
    <w:r>
      <w:t xml:space="preserve"> Lucy Hassana </w:t>
    </w:r>
  </w:p>
  <w:p w14:paraId="70B44E8B" w14:textId="77777777" w:rsidR="00F35D52" w:rsidRDefault="00F35D52" w:rsidP="00F35D52">
    <w:pPr>
      <w:pStyle w:val="Footer"/>
    </w:pPr>
    <w:r>
      <w:t>Mat No: 22/508CSCE/030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09B79E" w14:textId="77777777" w:rsidR="00702832" w:rsidRDefault="00702832" w:rsidP="00F35D52">
      <w:pPr>
        <w:spacing w:after="0" w:line="240" w:lineRule="auto"/>
      </w:pPr>
      <w:r>
        <w:separator/>
      </w:r>
    </w:p>
  </w:footnote>
  <w:footnote w:type="continuationSeparator" w:id="0">
    <w:p w14:paraId="0231EF0F" w14:textId="77777777" w:rsidR="00702832" w:rsidRDefault="00702832" w:rsidP="00F35D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9C6E74" w14:textId="77777777" w:rsidR="00F35D52" w:rsidRDefault="00F35D52">
    <w:pPr>
      <w:pStyle w:val="Header"/>
    </w:pPr>
    <w:r>
      <w:t>Integrating Advanced Machine Learning Techniques for Network Traffic Prediction and Optimization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C31E30"/>
    <w:multiLevelType w:val="multilevel"/>
    <w:tmpl w:val="BEA2EBEA"/>
    <w:lvl w:ilvl="0">
      <w:start w:val="1"/>
      <w:numFmt w:val="decimal"/>
      <w:lvlText w:val="%1.0"/>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16cid:durableId="151592506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Olumide Owolabi">
    <w15:presenceInfo w15:providerId="Windows Live" w15:userId="5121902217e1b5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0C1"/>
    <w:rsid w:val="000466DB"/>
    <w:rsid w:val="00065464"/>
    <w:rsid w:val="001D2866"/>
    <w:rsid w:val="00246223"/>
    <w:rsid w:val="002E42A6"/>
    <w:rsid w:val="003048D4"/>
    <w:rsid w:val="00330F58"/>
    <w:rsid w:val="00353586"/>
    <w:rsid w:val="00371272"/>
    <w:rsid w:val="00382FD3"/>
    <w:rsid w:val="00702832"/>
    <w:rsid w:val="00711620"/>
    <w:rsid w:val="0072281A"/>
    <w:rsid w:val="00742202"/>
    <w:rsid w:val="007620C1"/>
    <w:rsid w:val="007B6161"/>
    <w:rsid w:val="007C1014"/>
    <w:rsid w:val="00996998"/>
    <w:rsid w:val="00AB05E8"/>
    <w:rsid w:val="00AF2DF8"/>
    <w:rsid w:val="00B14A8F"/>
    <w:rsid w:val="00B411A2"/>
    <w:rsid w:val="00B8529D"/>
    <w:rsid w:val="00BD37B1"/>
    <w:rsid w:val="00BE0EE8"/>
    <w:rsid w:val="00C16D8C"/>
    <w:rsid w:val="00C549F8"/>
    <w:rsid w:val="00DB0A82"/>
    <w:rsid w:val="00E00E57"/>
    <w:rsid w:val="00E827FD"/>
    <w:rsid w:val="00E9600D"/>
    <w:rsid w:val="00F35D52"/>
    <w:rsid w:val="00FE5400"/>
    <w:rsid w:val="00FF21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98D81"/>
  <w15:chartTrackingRefBased/>
  <w15:docId w15:val="{C4E2D882-3357-4DAD-B80D-05E168514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0C1"/>
    <w:pPr>
      <w:spacing w:after="200" w:line="276" w:lineRule="auto"/>
    </w:pPr>
  </w:style>
  <w:style w:type="paragraph" w:styleId="Heading1">
    <w:name w:val="heading 1"/>
    <w:basedOn w:val="Normal"/>
    <w:next w:val="Normal"/>
    <w:link w:val="Heading1Char"/>
    <w:uiPriority w:val="9"/>
    <w:qFormat/>
    <w:rsid w:val="00B852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Normal"/>
    <w:link w:val="Heading2Char"/>
    <w:uiPriority w:val="9"/>
    <w:unhideWhenUsed/>
    <w:qFormat/>
    <w:rsid w:val="007620C1"/>
    <w:pPr>
      <w:keepNext/>
      <w:keepLines/>
      <w:spacing w:after="524" w:line="246" w:lineRule="auto"/>
      <w:ind w:left="19" w:right="-15"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20C1"/>
    <w:rPr>
      <w:rFonts w:ascii="Times New Roman" w:eastAsia="Times New Roman" w:hAnsi="Times New Roman" w:cs="Times New Roman"/>
      <w:b/>
      <w:color w:val="000000"/>
      <w:sz w:val="24"/>
    </w:rPr>
  </w:style>
  <w:style w:type="paragraph" w:styleId="ListParagraph">
    <w:name w:val="List Paragraph"/>
    <w:basedOn w:val="Normal"/>
    <w:uiPriority w:val="34"/>
    <w:qFormat/>
    <w:rsid w:val="007C1014"/>
    <w:pPr>
      <w:ind w:left="720"/>
      <w:contextualSpacing/>
    </w:pPr>
  </w:style>
  <w:style w:type="character" w:customStyle="1" w:styleId="Heading1Char">
    <w:name w:val="Heading 1 Char"/>
    <w:basedOn w:val="DefaultParagraphFont"/>
    <w:link w:val="Heading1"/>
    <w:uiPriority w:val="9"/>
    <w:rsid w:val="00B8529D"/>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F35D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D52"/>
  </w:style>
  <w:style w:type="paragraph" w:styleId="Footer">
    <w:name w:val="footer"/>
    <w:basedOn w:val="Normal"/>
    <w:link w:val="FooterChar"/>
    <w:uiPriority w:val="99"/>
    <w:unhideWhenUsed/>
    <w:rsid w:val="00F35D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D52"/>
  </w:style>
  <w:style w:type="character" w:styleId="Hyperlink">
    <w:name w:val="Hyperlink"/>
    <w:basedOn w:val="DefaultParagraphFont"/>
    <w:uiPriority w:val="99"/>
    <w:unhideWhenUsed/>
    <w:rsid w:val="00353586"/>
    <w:rPr>
      <w:color w:val="0563C1" w:themeColor="hyperlink"/>
      <w:u w:val="single"/>
    </w:rPr>
  </w:style>
  <w:style w:type="paragraph" w:styleId="Revision">
    <w:name w:val="Revision"/>
    <w:hidden/>
    <w:uiPriority w:val="99"/>
    <w:semiHidden/>
    <w:rsid w:val="00FF21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neucom.2024.12876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sciencedirect.com/science/article/pii/S2352710224010659" TargetMode="External"/><Relationship Id="rId4" Type="http://schemas.openxmlformats.org/officeDocument/2006/relationships/webSettings" Target="webSettings.xml"/><Relationship Id="rId9" Type="http://schemas.openxmlformats.org/officeDocument/2006/relationships/hyperlink" Target="https://doi.org/10.1016/j.aei.2024.102868"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25</Pages>
  <Words>3864</Words>
  <Characters>22025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Oprekin</Company>
  <LinksUpToDate>false</LinksUpToDate>
  <CharactersWithSpaces>25838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Olumide Owolabi</cp:lastModifiedBy>
  <cp:revision>2</cp:revision>
  <dcterms:created xsi:type="dcterms:W3CDTF">2024-11-04T08:58:00Z</dcterms:created>
  <dcterms:modified xsi:type="dcterms:W3CDTF">2024-11-04T08:58:00Z</dcterms:modified>
</cp:coreProperties>
</file>